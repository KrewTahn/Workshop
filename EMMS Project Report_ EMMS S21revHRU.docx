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AB1040" w:rsidRDefault="00AB1040" w14:paraId="00000001" w14:textId="77777777"/>
    <w:p w:rsidR="00AB1040" w:rsidRDefault="00AB1040" w14:paraId="00000002" w14:textId="77777777"/>
    <w:p w:rsidR="00AB1040" w:rsidRDefault="00257F04" w14:paraId="00000003" w14:textId="77777777">
      <w:pPr>
        <w:jc w:val="center"/>
        <w:rPr>
          <w:b/>
          <w:sz w:val="36"/>
          <w:szCs w:val="36"/>
        </w:rPr>
      </w:pPr>
      <w:r>
        <w:rPr>
          <w:b/>
          <w:sz w:val="36"/>
          <w:szCs w:val="36"/>
        </w:rPr>
        <w:t>Project Report</w:t>
      </w:r>
    </w:p>
    <w:p w:rsidR="00AB1040" w:rsidRDefault="14A77275" w14:paraId="00000004" w14:textId="77777777">
      <w:pPr>
        <w:jc w:val="center"/>
      </w:pPr>
      <w:r w:rsidR="14A77275">
        <w:rPr/>
        <w:t>  </w:t>
      </w:r>
      <w:r w:rsidR="00257F04">
        <w:rPr>
          <w:noProof/>
          <w:lang w:eastAsia="en-US"/>
        </w:rPr>
        <w:drawing>
          <wp:anchor distT="0" distB="0" distL="114300" distR="114300" simplePos="0" relativeHeight="251658240" behindDoc="0" locked="0" layoutInCell="1" hidden="0" allowOverlap="1" wp14:anchorId="34665777" wp14:editId="07777777">
            <wp:simplePos x="0" y="0"/>
            <wp:positionH relativeFrom="column">
              <wp:posOffset>1246942</wp:posOffset>
            </wp:positionH>
            <wp:positionV relativeFrom="paragraph">
              <wp:posOffset>164745</wp:posOffset>
            </wp:positionV>
            <wp:extent cx="3449715" cy="1463040"/>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449715" cy="1463040"/>
                    </a:xfrm>
                    <a:prstGeom prst="rect">
                      <a:avLst/>
                    </a:prstGeom>
                    <a:ln/>
                  </pic:spPr>
                </pic:pic>
              </a:graphicData>
            </a:graphic>
          </wp:anchor>
        </w:drawing>
      </w:r>
    </w:p>
    <w:p w:rsidR="00AB1040" w:rsidRDefault="00AB1040" w14:paraId="00000005" w14:textId="77777777">
      <w:pPr>
        <w:jc w:val="center"/>
      </w:pPr>
    </w:p>
    <w:p w:rsidR="00AB1040" w:rsidRDefault="00AB1040" w14:paraId="00000006" w14:textId="77777777">
      <w:pPr>
        <w:jc w:val="center"/>
        <w:rPr>
          <w:b/>
          <w:sz w:val="28"/>
          <w:szCs w:val="28"/>
        </w:rPr>
      </w:pPr>
    </w:p>
    <w:p w:rsidR="00AB1040" w:rsidRDefault="00AB1040" w14:paraId="00000007" w14:textId="77777777">
      <w:pPr>
        <w:jc w:val="center"/>
        <w:rPr>
          <w:b/>
          <w:sz w:val="28"/>
          <w:szCs w:val="28"/>
        </w:rPr>
      </w:pPr>
    </w:p>
    <w:p w:rsidR="00AB1040" w:rsidRDefault="00AB1040" w14:paraId="00000008" w14:textId="77777777">
      <w:pPr>
        <w:jc w:val="center"/>
        <w:rPr>
          <w:b/>
          <w:sz w:val="28"/>
          <w:szCs w:val="28"/>
        </w:rPr>
      </w:pPr>
    </w:p>
    <w:p w:rsidR="00AB1040" w:rsidRDefault="00AB1040" w14:paraId="00000009" w14:textId="77777777">
      <w:pPr>
        <w:jc w:val="center"/>
        <w:rPr>
          <w:b/>
          <w:sz w:val="28"/>
          <w:szCs w:val="28"/>
        </w:rPr>
      </w:pPr>
    </w:p>
    <w:p w:rsidR="00AB1040" w:rsidP="29FA1C43" w:rsidRDefault="00257F04" w14:paraId="0000000A" w14:textId="4BC07112">
      <w:pPr>
        <w:jc w:val="center"/>
        <w:rPr>
          <w:b/>
          <w:bCs/>
          <w:sz w:val="28"/>
          <w:szCs w:val="28"/>
        </w:rPr>
      </w:pPr>
      <w:r w:rsidRPr="29FA1C43">
        <w:rPr>
          <w:b/>
          <w:bCs/>
          <w:sz w:val="28"/>
          <w:szCs w:val="28"/>
        </w:rPr>
        <w:t>Version 4.</w:t>
      </w:r>
      <w:r w:rsidRPr="29FA1C43" w:rsidR="347D5C82">
        <w:rPr>
          <w:b/>
          <w:bCs/>
          <w:sz w:val="28"/>
          <w:szCs w:val="28"/>
        </w:rPr>
        <w:t>7</w:t>
      </w:r>
    </w:p>
    <w:p w:rsidR="00AB1040" w:rsidP="29FA1C43" w:rsidRDefault="417C42D6" w14:paraId="0000000B" w14:textId="1C92033C">
      <w:pPr>
        <w:jc w:val="center"/>
        <w:rPr>
          <w:b/>
          <w:bCs/>
          <w:sz w:val="28"/>
          <w:szCs w:val="28"/>
        </w:rPr>
      </w:pPr>
      <w:r w:rsidRPr="29FA1C43">
        <w:rPr>
          <w:b/>
          <w:bCs/>
          <w:sz w:val="28"/>
          <w:szCs w:val="28"/>
        </w:rPr>
        <w:t xml:space="preserve">March </w:t>
      </w:r>
      <w:r w:rsidRPr="29FA1C43" w:rsidR="00257F04">
        <w:rPr>
          <w:b/>
          <w:bCs/>
          <w:sz w:val="28"/>
          <w:szCs w:val="28"/>
        </w:rPr>
        <w:t>202</w:t>
      </w:r>
      <w:r w:rsidRPr="29FA1C43" w:rsidR="3852D765">
        <w:rPr>
          <w:b/>
          <w:bCs/>
          <w:sz w:val="28"/>
          <w:szCs w:val="28"/>
        </w:rPr>
        <w:t>1</w:t>
      </w:r>
    </w:p>
    <w:p w:rsidR="00AB1040" w:rsidRDefault="00AB1040" w14:paraId="0000000C" w14:textId="77777777">
      <w:pPr>
        <w:widowControl w:val="0"/>
        <w:spacing w:after="0" w:line="240" w:lineRule="auto"/>
        <w:jc w:val="center"/>
        <w:rPr>
          <w:b/>
          <w:sz w:val="28"/>
          <w:szCs w:val="28"/>
          <w:u w:val="single"/>
        </w:rPr>
      </w:pPr>
    </w:p>
    <w:p w:rsidR="00AB1040" w:rsidRDefault="00AB1040" w14:paraId="0000000D" w14:textId="77777777">
      <w:pPr>
        <w:widowControl w:val="0"/>
        <w:spacing w:after="0" w:line="240" w:lineRule="auto"/>
        <w:jc w:val="center"/>
        <w:rPr>
          <w:b/>
          <w:sz w:val="28"/>
          <w:szCs w:val="28"/>
          <w:u w:val="single"/>
        </w:rPr>
      </w:pPr>
    </w:p>
    <w:p w:rsidR="00AB1040" w:rsidRDefault="00AB1040" w14:paraId="0000000E" w14:textId="77777777">
      <w:pPr>
        <w:widowControl w:val="0"/>
        <w:spacing w:after="0" w:line="240" w:lineRule="auto"/>
        <w:rPr>
          <w:b/>
          <w:sz w:val="28"/>
          <w:szCs w:val="28"/>
          <w:u w:val="single"/>
        </w:rPr>
      </w:pPr>
    </w:p>
    <w:p w:rsidR="00AB1040" w:rsidRDefault="00AB1040" w14:paraId="0000000F" w14:textId="77777777">
      <w:pPr>
        <w:widowControl w:val="0"/>
        <w:spacing w:after="0" w:line="240" w:lineRule="auto"/>
        <w:rPr>
          <w:b/>
          <w:sz w:val="28"/>
          <w:szCs w:val="28"/>
          <w:u w:val="single"/>
        </w:rPr>
      </w:pPr>
    </w:p>
    <w:p w:rsidR="00AB1040" w:rsidRDefault="00AB1040" w14:paraId="00000010" w14:textId="77777777">
      <w:pPr>
        <w:widowControl w:val="0"/>
        <w:spacing w:after="0" w:line="240" w:lineRule="auto"/>
        <w:rPr>
          <w:b/>
          <w:sz w:val="28"/>
          <w:szCs w:val="28"/>
          <w:u w:val="single"/>
        </w:rPr>
      </w:pPr>
    </w:p>
    <w:p w:rsidR="00AB1040" w:rsidRDefault="00AB1040" w14:paraId="00000011" w14:textId="77777777">
      <w:pPr>
        <w:widowControl w:val="0"/>
        <w:spacing w:after="0" w:line="240" w:lineRule="auto"/>
        <w:rPr>
          <w:b/>
          <w:sz w:val="28"/>
          <w:szCs w:val="28"/>
          <w:u w:val="single"/>
        </w:rPr>
        <w:sectPr w:rsidR="00AB1040">
          <w:headerReference w:type="default" r:id="rId12"/>
          <w:footerReference w:type="default" r:id="rId13"/>
          <w:pgSz w:w="12240" w:h="15840" w:orient="portrait"/>
          <w:pgMar w:top="1440" w:right="1440" w:bottom="1440" w:left="1440" w:header="0" w:footer="720" w:gutter="0"/>
          <w:pgNumType w:start="1"/>
          <w:cols w:space="720"/>
        </w:sectPr>
      </w:pPr>
    </w:p>
    <w:p w:rsidR="00AB1040" w:rsidRDefault="00257F04" w14:paraId="00000012" w14:textId="77777777">
      <w:pPr>
        <w:rPr>
          <w:b/>
          <w:sz w:val="36"/>
          <w:szCs w:val="36"/>
          <w:u w:val="single"/>
        </w:rPr>
      </w:pPr>
      <w:r>
        <w:rPr>
          <w:b/>
          <w:sz w:val="36"/>
          <w:szCs w:val="36"/>
          <w:u w:val="single"/>
        </w:rPr>
        <w:t>Partner/Client</w:t>
      </w:r>
    </w:p>
    <w:p w:rsidR="00AB1040" w:rsidRDefault="00257F04" w14:paraId="00000013" w14:textId="77777777">
      <w:pPr>
        <w:widowControl w:val="0"/>
        <w:spacing w:after="0" w:line="240" w:lineRule="auto"/>
      </w:pPr>
      <w:r>
        <w:rPr>
          <w:color w:val="000000"/>
        </w:rPr>
        <w:t>Open Door Development</w:t>
      </w:r>
    </w:p>
    <w:p w:rsidR="00AB1040" w:rsidRDefault="00257F04" w14:paraId="00000014" w14:textId="77777777">
      <w:pPr>
        <w:widowControl w:val="0"/>
        <w:spacing w:after="0" w:line="240" w:lineRule="auto"/>
      </w:pPr>
      <w:r>
        <w:rPr>
          <w:color w:val="000000"/>
        </w:rPr>
        <w:t>Matt Walsh</w:t>
      </w:r>
    </w:p>
    <w:p w:rsidR="00AB1040" w:rsidRDefault="00257F04" w14:paraId="00000015" w14:textId="77777777">
      <w:pPr>
        <w:widowControl w:val="0"/>
        <w:spacing w:after="0" w:line="240" w:lineRule="auto"/>
      </w:pPr>
      <w:r>
        <w:rPr>
          <w:color w:val="000000"/>
        </w:rPr>
        <w:t>Mahadaga, Burkina Faso</w:t>
      </w:r>
    </w:p>
    <w:p w:rsidR="00AB1040" w:rsidRDefault="00257F04" w14:paraId="00000016" w14:textId="77777777">
      <w:pPr>
        <w:widowControl w:val="0"/>
        <w:spacing w:after="0" w:line="240" w:lineRule="auto"/>
      </w:pPr>
      <w:r>
        <w:rPr>
          <w:color w:val="000000"/>
        </w:rPr>
        <w:t>011-226-70-80-69-60</w:t>
      </w:r>
    </w:p>
    <w:p w:rsidR="00AB1040" w:rsidRDefault="002C53D9" w14:paraId="00000017" w14:textId="77777777">
      <w:hyperlink r:id="rId14">
        <w:r w:rsidR="00257F04">
          <w:rPr>
            <w:color w:val="0563C1"/>
            <w:u w:val="single"/>
          </w:rPr>
          <w:t>matt.walsh@sim.org</w:t>
        </w:r>
      </w:hyperlink>
    </w:p>
    <w:p w:rsidR="00AB1040" w:rsidRDefault="00257F04" w14:paraId="00000018" w14:textId="77777777">
      <w:pPr>
        <w:widowControl w:val="0"/>
        <w:spacing w:after="0" w:line="240" w:lineRule="auto"/>
      </w:pPr>
      <w:r>
        <w:t>Theological College of Zimbabwe</w:t>
      </w:r>
    </w:p>
    <w:p w:rsidR="00AB1040" w:rsidRDefault="00257F04" w14:paraId="00000019" w14:textId="77777777">
      <w:pPr>
        <w:widowControl w:val="0"/>
        <w:spacing w:after="0" w:line="240" w:lineRule="auto"/>
      </w:pPr>
      <w:r>
        <w:t>Ray Motsi</w:t>
      </w:r>
    </w:p>
    <w:p w:rsidR="00AB1040" w:rsidRDefault="00257F04" w14:paraId="0000001A" w14:textId="77777777">
      <w:pPr>
        <w:widowControl w:val="0"/>
        <w:spacing w:after="0" w:line="240" w:lineRule="auto"/>
      </w:pPr>
      <w:r>
        <w:t>Bulawayo, Zimbabwe</w:t>
      </w:r>
    </w:p>
    <w:p w:rsidR="00AB1040" w:rsidRDefault="002C53D9" w14:paraId="0000001B" w14:textId="77777777">
      <w:hyperlink r:id="rId15">
        <w:r w:rsidR="00257F04">
          <w:rPr>
            <w:color w:val="1155CC"/>
            <w:u w:val="single"/>
          </w:rPr>
          <w:t>rgmotsi@gmail.com</w:t>
        </w:r>
      </w:hyperlink>
      <w:r w:rsidR="00257F04">
        <w:t xml:space="preserve"> </w:t>
      </w:r>
    </w:p>
    <w:p w:rsidR="00AB1040" w:rsidRDefault="00257F04" w14:paraId="0000001C" w14:textId="77777777">
      <w:pPr>
        <w:widowControl w:val="0"/>
        <w:spacing w:after="0" w:line="240" w:lineRule="auto"/>
        <w:ind w:left="720"/>
        <w:jc w:val="right"/>
        <w:rPr>
          <w:sz w:val="26"/>
          <w:szCs w:val="26"/>
        </w:rPr>
      </w:pPr>
      <w:r>
        <w:rPr>
          <w:b/>
          <w:color w:val="000000"/>
          <w:sz w:val="30"/>
          <w:szCs w:val="30"/>
          <w:u w:val="single"/>
        </w:rPr>
        <w:t>Project Team Members</w:t>
      </w:r>
    </w:p>
    <w:p w:rsidR="00AB1040" w:rsidRDefault="14A77275" w14:paraId="0000001D" w14:textId="77777777">
      <w:pPr>
        <w:widowControl w:val="0"/>
        <w:spacing w:after="0" w:line="240" w:lineRule="auto"/>
        <w:jc w:val="right"/>
      </w:pPr>
      <w:r>
        <w:t>Bennett Andrews</w:t>
      </w:r>
    </w:p>
    <w:p w:rsidR="00AB1040" w:rsidRDefault="14A77275" w14:paraId="00000020" w14:textId="77777777">
      <w:pPr>
        <w:widowControl w:val="0"/>
        <w:spacing w:after="0" w:line="240" w:lineRule="auto"/>
        <w:jc w:val="right"/>
      </w:pPr>
      <w:r>
        <w:t>Zach Gillen</w:t>
      </w:r>
    </w:p>
    <w:p w:rsidR="17F39F58" w:rsidP="14A77275" w:rsidRDefault="17F39F58" w14:paraId="458E9991" w14:textId="3AE38D79">
      <w:pPr>
        <w:spacing w:after="0" w:line="240" w:lineRule="auto"/>
        <w:jc w:val="right"/>
      </w:pPr>
      <w:r>
        <w:t>Samuel Goertzen</w:t>
      </w:r>
    </w:p>
    <w:p w:rsidR="11C52FF5" w:rsidP="14A77275" w:rsidRDefault="11C52FF5" w14:paraId="47F4FAFA" w14:textId="58855631">
      <w:pPr>
        <w:spacing w:after="0" w:line="240" w:lineRule="auto"/>
        <w:jc w:val="right"/>
      </w:pPr>
      <w:r>
        <w:t>Nick Hamann</w:t>
      </w:r>
    </w:p>
    <w:p w:rsidR="00AB1040" w:rsidRDefault="14A77275" w14:paraId="00000021" w14:textId="63B08DE8">
      <w:pPr>
        <w:widowControl w:val="0"/>
        <w:spacing w:after="0" w:line="240" w:lineRule="auto"/>
        <w:jc w:val="right"/>
      </w:pPr>
      <w:r>
        <w:t>Zachery Holsinger</w:t>
      </w:r>
    </w:p>
    <w:p w:rsidR="002B7794" w:rsidRDefault="002B7794" w14:paraId="0740EA88" w14:textId="4130846B">
      <w:pPr>
        <w:widowControl w:val="0"/>
        <w:spacing w:after="0" w:line="240" w:lineRule="auto"/>
        <w:jc w:val="right"/>
      </w:pPr>
      <w:r>
        <w:t>Caitlin Ross</w:t>
      </w:r>
    </w:p>
    <w:p w:rsidR="00AB1040" w:rsidRDefault="14A77275" w14:paraId="00000023" w14:textId="77777777">
      <w:pPr>
        <w:widowControl w:val="0"/>
        <w:spacing w:after="0" w:line="240" w:lineRule="auto"/>
        <w:jc w:val="right"/>
      </w:pPr>
      <w:r>
        <w:t>Ben Weaver</w:t>
      </w:r>
    </w:p>
    <w:p w:rsidR="708C7B13" w:rsidP="14A77275" w:rsidRDefault="708C7B13" w14:paraId="2689A123" w14:textId="27C70533">
      <w:pPr>
        <w:spacing w:after="0" w:line="240" w:lineRule="auto"/>
        <w:jc w:val="right"/>
      </w:pPr>
      <w:r>
        <w:t>Seth Wilcox</w:t>
      </w:r>
    </w:p>
    <w:p w:rsidR="00AB1040" w:rsidRDefault="00257F04" w14:paraId="00000024" w14:textId="77777777">
      <w:pPr>
        <w:widowControl w:val="0"/>
        <w:spacing w:after="0" w:line="240" w:lineRule="auto"/>
        <w:jc w:val="right"/>
        <w:rPr>
          <w:color w:val="000000"/>
        </w:rPr>
      </w:pPr>
      <w:r>
        <w:rPr>
          <w:color w:val="000000"/>
        </w:rPr>
        <w:t>David Williams</w:t>
      </w:r>
    </w:p>
    <w:p w:rsidR="00AB1040" w:rsidRDefault="00AB1040" w14:paraId="00000025" w14:textId="77777777">
      <w:pPr>
        <w:widowControl w:val="0"/>
        <w:spacing w:after="0" w:line="240" w:lineRule="auto"/>
        <w:jc w:val="right"/>
      </w:pPr>
    </w:p>
    <w:p w:rsidR="00AB1040" w:rsidRDefault="00AB1040" w14:paraId="00000026" w14:textId="77777777">
      <w:pPr>
        <w:widowControl w:val="0"/>
        <w:spacing w:after="0" w:line="240" w:lineRule="auto"/>
        <w:jc w:val="right"/>
      </w:pPr>
    </w:p>
    <w:p w:rsidR="00AB1040" w:rsidRDefault="00AB1040" w14:paraId="00000027" w14:textId="77777777">
      <w:pPr>
        <w:widowControl w:val="0"/>
        <w:spacing w:after="0" w:line="240" w:lineRule="auto"/>
        <w:jc w:val="right"/>
        <w:sectPr w:rsidR="00AB1040">
          <w:type w:val="continuous"/>
          <w:pgSz w:w="12240" w:h="15840" w:orient="portrait"/>
          <w:pgMar w:top="1440" w:right="1440" w:bottom="1440" w:left="1440" w:header="0" w:footer="720" w:gutter="0"/>
          <w:cols w:equalWidth="0" w:space="720" w:num="2">
            <w:col w:w="4320" w:space="720"/>
            <w:col w:w="4320" w:space="0"/>
          </w:cols>
        </w:sectPr>
      </w:pPr>
    </w:p>
    <w:p w:rsidR="00AB1040" w:rsidRDefault="00257F04" w14:paraId="00000028" w14:textId="77777777">
      <w:pPr>
        <w:jc w:val="center"/>
        <w:rPr>
          <w:b/>
          <w:u w:val="single"/>
        </w:rPr>
      </w:pPr>
      <w:r>
        <w:br w:type="page"/>
      </w:r>
    </w:p>
    <w:p w:rsidR="00AB1040" w:rsidRDefault="00257F04" w14:paraId="00000029" w14:textId="77777777">
      <w:pPr>
        <w:jc w:val="center"/>
      </w:pPr>
      <w:r>
        <w:rPr>
          <w:b/>
          <w:u w:val="single"/>
        </w:rPr>
        <w:lastRenderedPageBreak/>
        <w:t>Version History</w:t>
      </w:r>
    </w:p>
    <w:p w:rsidR="00AB1040" w:rsidRDefault="00AB1040" w14:paraId="0000002A" w14:textId="77777777">
      <w:pPr>
        <w:jc w:val="center"/>
      </w:pPr>
    </w:p>
    <w:tbl>
      <w:tblPr>
        <w:tblW w:w="9343"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1933"/>
        <w:gridCol w:w="1530"/>
        <w:gridCol w:w="5880"/>
      </w:tblGrid>
      <w:tr w:rsidR="00AB1040" w:rsidTr="4B18B0E2" w14:paraId="2FD71AF4" w14:textId="77777777">
        <w:tc>
          <w:tcPr>
            <w:tcW w:w="1933" w:type="dxa"/>
            <w:shd w:val="clear" w:color="auto" w:fill="auto"/>
          </w:tcPr>
          <w:p w:rsidR="00AB1040" w:rsidRDefault="00257F04" w14:paraId="0000002B" w14:textId="77777777">
            <w:pPr>
              <w:jc w:val="center"/>
              <w:rPr>
                <w:b/>
              </w:rPr>
            </w:pPr>
            <w:r>
              <w:rPr>
                <w:b/>
              </w:rPr>
              <w:t>Version</w:t>
            </w:r>
          </w:p>
        </w:tc>
        <w:tc>
          <w:tcPr>
            <w:tcW w:w="1530" w:type="dxa"/>
            <w:shd w:val="clear" w:color="auto" w:fill="auto"/>
          </w:tcPr>
          <w:p w:rsidR="00AB1040" w:rsidRDefault="00257F04" w14:paraId="0000002C" w14:textId="77777777">
            <w:pPr>
              <w:jc w:val="center"/>
              <w:rPr>
                <w:b/>
              </w:rPr>
            </w:pPr>
            <w:r>
              <w:rPr>
                <w:b/>
              </w:rPr>
              <w:t>Date</w:t>
            </w:r>
          </w:p>
        </w:tc>
        <w:tc>
          <w:tcPr>
            <w:tcW w:w="5880" w:type="dxa"/>
            <w:shd w:val="clear" w:color="auto" w:fill="auto"/>
          </w:tcPr>
          <w:p w:rsidR="00AB1040" w:rsidRDefault="00257F04" w14:paraId="0000002D" w14:textId="77777777">
            <w:pPr>
              <w:jc w:val="center"/>
              <w:rPr>
                <w:b/>
              </w:rPr>
            </w:pPr>
            <w:r>
              <w:rPr>
                <w:b/>
              </w:rPr>
              <w:t>Description/Notes</w:t>
            </w:r>
          </w:p>
        </w:tc>
      </w:tr>
      <w:tr w:rsidR="00AB1040" w:rsidTr="4B18B0E2" w14:paraId="0171FA50" w14:textId="77777777">
        <w:tc>
          <w:tcPr>
            <w:tcW w:w="1933" w:type="dxa"/>
            <w:shd w:val="clear" w:color="auto" w:fill="auto"/>
          </w:tcPr>
          <w:p w:rsidR="00AB1040" w:rsidRDefault="00257F04" w14:paraId="0000002E" w14:textId="77777777">
            <w:pPr>
              <w:jc w:val="center"/>
              <w:rPr>
                <w:b/>
              </w:rPr>
            </w:pPr>
            <w:r>
              <w:rPr>
                <w:b/>
              </w:rPr>
              <w:t>1.0</w:t>
            </w:r>
          </w:p>
        </w:tc>
        <w:tc>
          <w:tcPr>
            <w:tcW w:w="1530" w:type="dxa"/>
            <w:shd w:val="clear" w:color="auto" w:fill="auto"/>
          </w:tcPr>
          <w:p w:rsidR="00AB1040" w:rsidRDefault="00257F04" w14:paraId="0000002F" w14:textId="77777777">
            <w:pPr>
              <w:jc w:val="center"/>
              <w:rPr>
                <w:b/>
              </w:rPr>
            </w:pPr>
            <w:r>
              <w:rPr>
                <w:b/>
              </w:rPr>
              <w:t>11/27/2017</w:t>
            </w:r>
          </w:p>
        </w:tc>
        <w:tc>
          <w:tcPr>
            <w:tcW w:w="5880" w:type="dxa"/>
            <w:shd w:val="clear" w:color="auto" w:fill="auto"/>
          </w:tcPr>
          <w:p w:rsidR="00AB1040" w:rsidRDefault="00257F04" w14:paraId="00000030" w14:textId="77777777">
            <w:pPr>
              <w:jc w:val="center"/>
              <w:rPr>
                <w:b/>
              </w:rPr>
            </w:pPr>
            <w:r>
              <w:rPr>
                <w:b/>
              </w:rPr>
              <w:t>Initial Report</w:t>
            </w:r>
          </w:p>
        </w:tc>
      </w:tr>
      <w:tr w:rsidR="00AB1040" w:rsidTr="4B18B0E2" w14:paraId="723985C3" w14:textId="77777777">
        <w:tc>
          <w:tcPr>
            <w:tcW w:w="1933" w:type="dxa"/>
            <w:shd w:val="clear" w:color="auto" w:fill="auto"/>
          </w:tcPr>
          <w:p w:rsidR="00AB1040" w:rsidRDefault="00257F04" w14:paraId="00000031" w14:textId="77777777">
            <w:pPr>
              <w:jc w:val="center"/>
              <w:rPr>
                <w:b/>
              </w:rPr>
            </w:pPr>
            <w:r>
              <w:rPr>
                <w:b/>
                <w:color w:val="000000"/>
              </w:rPr>
              <w:t>2.0</w:t>
            </w:r>
          </w:p>
        </w:tc>
        <w:tc>
          <w:tcPr>
            <w:tcW w:w="1530" w:type="dxa"/>
            <w:shd w:val="clear" w:color="auto" w:fill="auto"/>
          </w:tcPr>
          <w:p w:rsidR="00AB1040" w:rsidRDefault="00257F04" w14:paraId="00000032" w14:textId="77777777">
            <w:pPr>
              <w:jc w:val="center"/>
              <w:rPr>
                <w:b/>
              </w:rPr>
            </w:pPr>
            <w:r>
              <w:rPr>
                <w:b/>
              </w:rPr>
              <w:t>4/2/2018</w:t>
            </w:r>
          </w:p>
        </w:tc>
        <w:tc>
          <w:tcPr>
            <w:tcW w:w="5880" w:type="dxa"/>
            <w:shd w:val="clear" w:color="auto" w:fill="auto"/>
          </w:tcPr>
          <w:p w:rsidR="00AB1040" w:rsidRDefault="00257F04" w14:paraId="00000033" w14:textId="77777777">
            <w:pPr>
              <w:jc w:val="center"/>
              <w:rPr>
                <w:b/>
              </w:rPr>
            </w:pPr>
            <w:r>
              <w:rPr>
                <w:b/>
              </w:rPr>
              <w:t>Revisions for MVP Cycle Spring 2018</w:t>
            </w:r>
          </w:p>
        </w:tc>
      </w:tr>
      <w:tr w:rsidR="00AB1040" w:rsidTr="4B18B0E2" w14:paraId="26DB123A" w14:textId="77777777">
        <w:tc>
          <w:tcPr>
            <w:tcW w:w="1933" w:type="dxa"/>
            <w:shd w:val="clear" w:color="auto" w:fill="auto"/>
          </w:tcPr>
          <w:p w:rsidR="00AB1040" w:rsidRDefault="00257F04" w14:paraId="00000034" w14:textId="77777777">
            <w:pPr>
              <w:jc w:val="center"/>
              <w:rPr>
                <w:b/>
              </w:rPr>
            </w:pPr>
            <w:r>
              <w:rPr>
                <w:b/>
              </w:rPr>
              <w:t>3.0</w:t>
            </w:r>
          </w:p>
        </w:tc>
        <w:tc>
          <w:tcPr>
            <w:tcW w:w="1530" w:type="dxa"/>
            <w:shd w:val="clear" w:color="auto" w:fill="auto"/>
          </w:tcPr>
          <w:p w:rsidR="00AB1040" w:rsidRDefault="00257F04" w14:paraId="00000035" w14:textId="77777777">
            <w:pPr>
              <w:jc w:val="center"/>
              <w:rPr>
                <w:b/>
              </w:rPr>
            </w:pPr>
            <w:r>
              <w:rPr>
                <w:b/>
              </w:rPr>
              <w:t>10/5/2018</w:t>
            </w:r>
          </w:p>
        </w:tc>
        <w:tc>
          <w:tcPr>
            <w:tcW w:w="5880" w:type="dxa"/>
            <w:shd w:val="clear" w:color="auto" w:fill="auto"/>
          </w:tcPr>
          <w:p w:rsidR="00AB1040" w:rsidRDefault="00257F04" w14:paraId="00000036" w14:textId="77777777">
            <w:pPr>
              <w:jc w:val="center"/>
              <w:rPr>
                <w:b/>
              </w:rPr>
            </w:pPr>
            <w:r>
              <w:rPr>
                <w:b/>
              </w:rPr>
              <w:t>Revisions for first Project Review of Fall 2018</w:t>
            </w:r>
          </w:p>
        </w:tc>
      </w:tr>
      <w:tr w:rsidR="00AB1040" w:rsidTr="4B18B0E2" w14:paraId="41618298" w14:textId="77777777">
        <w:tc>
          <w:tcPr>
            <w:tcW w:w="1933" w:type="dxa"/>
            <w:shd w:val="clear" w:color="auto" w:fill="auto"/>
          </w:tcPr>
          <w:p w:rsidR="00AB1040" w:rsidRDefault="00257F04" w14:paraId="00000037" w14:textId="77777777">
            <w:pPr>
              <w:jc w:val="center"/>
              <w:rPr>
                <w:b/>
              </w:rPr>
            </w:pPr>
            <w:r>
              <w:rPr>
                <w:b/>
              </w:rPr>
              <w:t>4.0</w:t>
            </w:r>
          </w:p>
        </w:tc>
        <w:tc>
          <w:tcPr>
            <w:tcW w:w="1530" w:type="dxa"/>
            <w:shd w:val="clear" w:color="auto" w:fill="auto"/>
          </w:tcPr>
          <w:p w:rsidR="00AB1040" w:rsidRDefault="00257F04" w14:paraId="00000038" w14:textId="77777777">
            <w:pPr>
              <w:jc w:val="center"/>
              <w:rPr>
                <w:b/>
              </w:rPr>
            </w:pPr>
            <w:r>
              <w:rPr>
                <w:b/>
              </w:rPr>
              <w:t>12/14/2018</w:t>
            </w:r>
          </w:p>
        </w:tc>
        <w:tc>
          <w:tcPr>
            <w:tcW w:w="5880" w:type="dxa"/>
            <w:shd w:val="clear" w:color="auto" w:fill="auto"/>
          </w:tcPr>
          <w:p w:rsidR="00AB1040" w:rsidRDefault="00257F04" w14:paraId="00000039" w14:textId="77777777">
            <w:pPr>
              <w:jc w:val="center"/>
              <w:rPr>
                <w:b/>
              </w:rPr>
            </w:pPr>
            <w:r>
              <w:rPr>
                <w:b/>
              </w:rPr>
              <w:t>Restructuring of Theory of Operation/Project Report Content</w:t>
            </w:r>
          </w:p>
        </w:tc>
      </w:tr>
      <w:tr w:rsidR="00AB1040" w:rsidTr="4B18B0E2" w14:paraId="5902F9BD" w14:textId="77777777">
        <w:tc>
          <w:tcPr>
            <w:tcW w:w="1933" w:type="dxa"/>
            <w:shd w:val="clear" w:color="auto" w:fill="auto"/>
          </w:tcPr>
          <w:p w:rsidR="00AB1040" w:rsidRDefault="00257F04" w14:paraId="0000003A" w14:textId="77777777">
            <w:pPr>
              <w:jc w:val="center"/>
              <w:rPr>
                <w:b/>
              </w:rPr>
            </w:pPr>
            <w:r>
              <w:rPr>
                <w:b/>
              </w:rPr>
              <w:t>4.1</w:t>
            </w:r>
          </w:p>
        </w:tc>
        <w:tc>
          <w:tcPr>
            <w:tcW w:w="1530" w:type="dxa"/>
            <w:shd w:val="clear" w:color="auto" w:fill="auto"/>
          </w:tcPr>
          <w:p w:rsidR="00AB1040" w:rsidRDefault="00257F04" w14:paraId="0000003B" w14:textId="77777777">
            <w:pPr>
              <w:jc w:val="center"/>
              <w:rPr>
                <w:b/>
              </w:rPr>
            </w:pPr>
            <w:r>
              <w:rPr>
                <w:b/>
              </w:rPr>
              <w:t>4/5/2019</w:t>
            </w:r>
          </w:p>
        </w:tc>
        <w:tc>
          <w:tcPr>
            <w:tcW w:w="5880" w:type="dxa"/>
            <w:shd w:val="clear" w:color="auto" w:fill="auto"/>
          </w:tcPr>
          <w:p w:rsidR="00AB1040" w:rsidRDefault="00257F04" w14:paraId="0000003C" w14:textId="77777777">
            <w:pPr>
              <w:jc w:val="center"/>
              <w:rPr>
                <w:b/>
              </w:rPr>
            </w:pPr>
            <w:r>
              <w:rPr>
                <w:b/>
              </w:rPr>
              <w:t>Revisions for Project Review of Spring 2019</w:t>
            </w:r>
          </w:p>
        </w:tc>
      </w:tr>
      <w:tr w:rsidR="00AB1040" w:rsidTr="4B18B0E2" w14:paraId="21B001FB" w14:textId="77777777">
        <w:tc>
          <w:tcPr>
            <w:tcW w:w="1933" w:type="dxa"/>
            <w:shd w:val="clear" w:color="auto" w:fill="auto"/>
          </w:tcPr>
          <w:p w:rsidR="00AB1040" w:rsidRDefault="00257F04" w14:paraId="0000003D" w14:textId="77777777">
            <w:pPr>
              <w:jc w:val="center"/>
              <w:rPr>
                <w:b/>
              </w:rPr>
            </w:pPr>
            <w:r>
              <w:rPr>
                <w:b/>
              </w:rPr>
              <w:t>4.2</w:t>
            </w:r>
          </w:p>
        </w:tc>
        <w:tc>
          <w:tcPr>
            <w:tcW w:w="1530" w:type="dxa"/>
            <w:shd w:val="clear" w:color="auto" w:fill="auto"/>
          </w:tcPr>
          <w:p w:rsidR="00AB1040" w:rsidRDefault="00257F04" w14:paraId="0000003E" w14:textId="77777777">
            <w:pPr>
              <w:jc w:val="center"/>
              <w:rPr>
                <w:b/>
              </w:rPr>
            </w:pPr>
            <w:r>
              <w:rPr>
                <w:b/>
              </w:rPr>
              <w:t>10/18/2019</w:t>
            </w:r>
          </w:p>
        </w:tc>
        <w:tc>
          <w:tcPr>
            <w:tcW w:w="5880" w:type="dxa"/>
            <w:shd w:val="clear" w:color="auto" w:fill="auto"/>
          </w:tcPr>
          <w:p w:rsidR="00AB1040" w:rsidRDefault="00257F04" w14:paraId="0000003F" w14:textId="77777777">
            <w:pPr>
              <w:jc w:val="center"/>
              <w:rPr>
                <w:b/>
              </w:rPr>
            </w:pPr>
            <w:r>
              <w:rPr>
                <w:b/>
              </w:rPr>
              <w:t>Revisions for Project Review of Fall 2019</w:t>
            </w:r>
          </w:p>
        </w:tc>
      </w:tr>
      <w:tr w:rsidR="00AB1040" w:rsidTr="4B18B0E2" w14:paraId="04ADEA3F" w14:textId="77777777">
        <w:tc>
          <w:tcPr>
            <w:tcW w:w="1933" w:type="dxa"/>
            <w:shd w:val="clear" w:color="auto" w:fill="auto"/>
          </w:tcPr>
          <w:p w:rsidR="00AB1040" w:rsidRDefault="00257F04" w14:paraId="00000040" w14:textId="77777777">
            <w:pPr>
              <w:jc w:val="center"/>
              <w:rPr>
                <w:b/>
              </w:rPr>
            </w:pPr>
            <w:r>
              <w:rPr>
                <w:b/>
              </w:rPr>
              <w:t>4.3</w:t>
            </w:r>
          </w:p>
        </w:tc>
        <w:tc>
          <w:tcPr>
            <w:tcW w:w="1530" w:type="dxa"/>
            <w:shd w:val="clear" w:color="auto" w:fill="auto"/>
          </w:tcPr>
          <w:p w:rsidR="00AB1040" w:rsidRDefault="00257F04" w14:paraId="00000041" w14:textId="77777777">
            <w:pPr>
              <w:jc w:val="center"/>
              <w:rPr>
                <w:b/>
              </w:rPr>
            </w:pPr>
            <w:r>
              <w:rPr>
                <w:b/>
              </w:rPr>
              <w:t>03/03/2020</w:t>
            </w:r>
          </w:p>
        </w:tc>
        <w:tc>
          <w:tcPr>
            <w:tcW w:w="5880" w:type="dxa"/>
            <w:shd w:val="clear" w:color="auto" w:fill="auto"/>
          </w:tcPr>
          <w:p w:rsidR="00AB1040" w:rsidRDefault="00257F04" w14:paraId="00000042" w14:textId="77777777">
            <w:pPr>
              <w:jc w:val="center"/>
              <w:rPr>
                <w:b/>
              </w:rPr>
            </w:pPr>
            <w:r>
              <w:rPr>
                <w:b/>
              </w:rPr>
              <w:t>Revisions for Project Review of Spring 2020</w:t>
            </w:r>
          </w:p>
        </w:tc>
      </w:tr>
      <w:tr w:rsidR="00AB1040" w:rsidTr="4B18B0E2" w14:paraId="4250C43D" w14:textId="77777777">
        <w:tc>
          <w:tcPr>
            <w:tcW w:w="1933" w:type="dxa"/>
            <w:shd w:val="clear" w:color="auto" w:fill="auto"/>
          </w:tcPr>
          <w:p w:rsidR="00AB1040" w:rsidRDefault="00257F04" w14:paraId="00000043" w14:textId="77777777">
            <w:pPr>
              <w:jc w:val="center"/>
              <w:rPr>
                <w:b/>
              </w:rPr>
            </w:pPr>
            <w:r>
              <w:rPr>
                <w:b/>
              </w:rPr>
              <w:t>4.4</w:t>
            </w:r>
          </w:p>
        </w:tc>
        <w:tc>
          <w:tcPr>
            <w:tcW w:w="1530" w:type="dxa"/>
            <w:shd w:val="clear" w:color="auto" w:fill="auto"/>
          </w:tcPr>
          <w:p w:rsidR="00AB1040" w:rsidRDefault="00257F04" w14:paraId="00000044" w14:textId="77777777">
            <w:pPr>
              <w:jc w:val="center"/>
              <w:rPr>
                <w:b/>
              </w:rPr>
            </w:pPr>
            <w:r>
              <w:rPr>
                <w:b/>
              </w:rPr>
              <w:t>04/28/2020</w:t>
            </w:r>
          </w:p>
        </w:tc>
        <w:tc>
          <w:tcPr>
            <w:tcW w:w="5880" w:type="dxa"/>
            <w:shd w:val="clear" w:color="auto" w:fill="auto"/>
          </w:tcPr>
          <w:p w:rsidR="00AB1040" w:rsidP="14A77275" w:rsidRDefault="14A77275" w14:paraId="00000045" w14:textId="05818A6B">
            <w:pPr>
              <w:jc w:val="center"/>
              <w:rPr>
                <w:b/>
                <w:bCs/>
              </w:rPr>
            </w:pPr>
            <w:r w:rsidRPr="14A77275">
              <w:rPr>
                <w:b/>
                <w:bCs/>
              </w:rPr>
              <w:t>Revisions for Second Spring 2020 Cycle</w:t>
            </w:r>
          </w:p>
        </w:tc>
      </w:tr>
      <w:tr w:rsidR="14A77275" w:rsidTr="4B18B0E2" w14:paraId="420BFE0E" w14:textId="77777777">
        <w:tc>
          <w:tcPr>
            <w:tcW w:w="1933" w:type="dxa"/>
            <w:shd w:val="clear" w:color="auto" w:fill="auto"/>
          </w:tcPr>
          <w:p w:rsidR="20D5984A" w:rsidP="14A77275" w:rsidRDefault="20D5984A" w14:paraId="5BAA7854" w14:textId="048692B1">
            <w:pPr>
              <w:jc w:val="center"/>
              <w:rPr>
                <w:b/>
                <w:bCs/>
              </w:rPr>
            </w:pPr>
            <w:r w:rsidRPr="4B18B0E2">
              <w:rPr>
                <w:b/>
                <w:bCs/>
              </w:rPr>
              <w:t>4.5</w:t>
            </w:r>
          </w:p>
        </w:tc>
        <w:tc>
          <w:tcPr>
            <w:tcW w:w="1530" w:type="dxa"/>
            <w:shd w:val="clear" w:color="auto" w:fill="auto"/>
          </w:tcPr>
          <w:p w:rsidR="20D5984A" w:rsidP="14A77275" w:rsidRDefault="20D5984A" w14:paraId="3D1C21E9" w14:textId="0EF52A80">
            <w:pPr>
              <w:jc w:val="center"/>
              <w:rPr>
                <w:b/>
                <w:bCs/>
              </w:rPr>
            </w:pPr>
            <w:r w:rsidRPr="4B18B0E2">
              <w:rPr>
                <w:b/>
                <w:bCs/>
              </w:rPr>
              <w:t>10/12/2020</w:t>
            </w:r>
          </w:p>
        </w:tc>
        <w:tc>
          <w:tcPr>
            <w:tcW w:w="5880" w:type="dxa"/>
            <w:shd w:val="clear" w:color="auto" w:fill="auto"/>
          </w:tcPr>
          <w:p w:rsidR="20D5984A" w:rsidP="14A77275" w:rsidRDefault="20D5984A" w14:paraId="3EBE6800" w14:textId="78DC4F83">
            <w:pPr>
              <w:jc w:val="center"/>
              <w:rPr>
                <w:b/>
                <w:bCs/>
              </w:rPr>
            </w:pPr>
            <w:r w:rsidRPr="4B18B0E2">
              <w:rPr>
                <w:b/>
                <w:bCs/>
              </w:rPr>
              <w:t>Revisions for Project Review Fall 2020</w:t>
            </w:r>
          </w:p>
        </w:tc>
      </w:tr>
      <w:tr w:rsidR="00EC6E22" w:rsidTr="4B18B0E2" w14:paraId="2ACD34A5" w14:textId="77777777">
        <w:tc>
          <w:tcPr>
            <w:tcW w:w="1933" w:type="dxa"/>
            <w:shd w:val="clear" w:color="auto" w:fill="auto"/>
          </w:tcPr>
          <w:p w:rsidRPr="4B18B0E2" w:rsidR="00EC6E22" w:rsidP="14A77275" w:rsidRDefault="00EC6E22" w14:paraId="50EF93DA" w14:textId="07899260">
            <w:pPr>
              <w:jc w:val="center"/>
              <w:rPr>
                <w:b/>
                <w:bCs/>
              </w:rPr>
            </w:pPr>
            <w:r>
              <w:rPr>
                <w:b/>
                <w:bCs/>
              </w:rPr>
              <w:t>4.6</w:t>
            </w:r>
          </w:p>
        </w:tc>
        <w:tc>
          <w:tcPr>
            <w:tcW w:w="1530" w:type="dxa"/>
            <w:shd w:val="clear" w:color="auto" w:fill="auto"/>
          </w:tcPr>
          <w:p w:rsidRPr="4B18B0E2" w:rsidR="00EC6E22" w:rsidP="14A77275" w:rsidRDefault="00EC6E22" w14:paraId="1207ED9C" w14:textId="40B8D3F7">
            <w:pPr>
              <w:jc w:val="center"/>
              <w:rPr>
                <w:b/>
                <w:bCs/>
              </w:rPr>
            </w:pPr>
            <w:r>
              <w:rPr>
                <w:b/>
                <w:bCs/>
              </w:rPr>
              <w:t>11/24/2020</w:t>
            </w:r>
          </w:p>
        </w:tc>
        <w:tc>
          <w:tcPr>
            <w:tcW w:w="5880" w:type="dxa"/>
            <w:shd w:val="clear" w:color="auto" w:fill="auto"/>
          </w:tcPr>
          <w:p w:rsidRPr="4B18B0E2" w:rsidR="00EC6E22" w:rsidP="14A77275" w:rsidRDefault="00EC6E22" w14:paraId="55334439" w14:textId="1FE4E4E8">
            <w:pPr>
              <w:jc w:val="center"/>
              <w:rPr>
                <w:b/>
                <w:bCs/>
              </w:rPr>
            </w:pPr>
            <w:r>
              <w:rPr>
                <w:b/>
                <w:bCs/>
              </w:rPr>
              <w:t>Revisions for First Project Review Lite</w:t>
            </w:r>
          </w:p>
        </w:tc>
      </w:tr>
      <w:tr w:rsidR="001874A1" w:rsidTr="4B18B0E2" w14:paraId="2456A00C" w14:textId="77777777">
        <w:tc>
          <w:tcPr>
            <w:tcW w:w="1933" w:type="dxa"/>
            <w:shd w:val="clear" w:color="auto" w:fill="auto"/>
          </w:tcPr>
          <w:p w:rsidR="001874A1" w:rsidP="14A77275" w:rsidRDefault="001874A1" w14:paraId="6A642599" w14:textId="0D90C8AA">
            <w:pPr>
              <w:jc w:val="center"/>
              <w:rPr>
                <w:b/>
                <w:bCs/>
              </w:rPr>
            </w:pPr>
            <w:r>
              <w:rPr>
                <w:b/>
                <w:bCs/>
              </w:rPr>
              <w:t>4.7</w:t>
            </w:r>
          </w:p>
        </w:tc>
        <w:tc>
          <w:tcPr>
            <w:tcW w:w="1530" w:type="dxa"/>
            <w:shd w:val="clear" w:color="auto" w:fill="auto"/>
          </w:tcPr>
          <w:p w:rsidR="001874A1" w:rsidP="14A77275" w:rsidRDefault="001874A1" w14:paraId="1F035652" w14:textId="64B5A429">
            <w:pPr>
              <w:jc w:val="center"/>
              <w:rPr>
                <w:b/>
                <w:bCs/>
              </w:rPr>
            </w:pPr>
            <w:r>
              <w:rPr>
                <w:b/>
                <w:bCs/>
              </w:rPr>
              <w:t>3/8/2021</w:t>
            </w:r>
          </w:p>
        </w:tc>
        <w:tc>
          <w:tcPr>
            <w:tcW w:w="5880" w:type="dxa"/>
            <w:shd w:val="clear" w:color="auto" w:fill="auto"/>
          </w:tcPr>
          <w:p w:rsidR="001874A1" w:rsidP="14A77275" w:rsidRDefault="001874A1" w14:paraId="5E13454E" w14:textId="5D83E47D">
            <w:pPr>
              <w:jc w:val="center"/>
              <w:rPr>
                <w:b/>
                <w:bCs/>
              </w:rPr>
            </w:pPr>
            <w:r>
              <w:rPr>
                <w:b/>
                <w:bCs/>
              </w:rPr>
              <w:t>Revisions for Project Review Spring 2021</w:t>
            </w:r>
          </w:p>
        </w:tc>
      </w:tr>
      <w:tr w:rsidR="0078269C" w:rsidTr="4B18B0E2" w14:paraId="49812466" w14:textId="77777777">
        <w:trPr>
          <w:ins w:author="Zach Holsinger" w:date="2021-03-25T11:36:00Z" w:id="0"/>
        </w:trPr>
        <w:tc>
          <w:tcPr>
            <w:tcW w:w="1933" w:type="dxa"/>
            <w:shd w:val="clear" w:color="auto" w:fill="auto"/>
          </w:tcPr>
          <w:p w:rsidR="0078269C" w:rsidP="14A77275" w:rsidRDefault="0078269C" w14:paraId="3E668975" w14:textId="34928356">
            <w:pPr>
              <w:jc w:val="center"/>
              <w:rPr>
                <w:ins w:author="Zach Holsinger" w:date="2021-03-25T11:36:00Z" w:id="1"/>
                <w:b/>
                <w:bCs/>
              </w:rPr>
            </w:pPr>
            <w:ins w:author="Zach Holsinger" w:date="2021-03-25T11:36:00Z" w:id="2">
              <w:r>
                <w:rPr>
                  <w:b/>
                  <w:bCs/>
                </w:rPr>
                <w:t>4.8</w:t>
              </w:r>
            </w:ins>
          </w:p>
        </w:tc>
        <w:tc>
          <w:tcPr>
            <w:tcW w:w="1530" w:type="dxa"/>
            <w:shd w:val="clear" w:color="auto" w:fill="auto"/>
          </w:tcPr>
          <w:p w:rsidR="0078269C" w:rsidP="14A77275" w:rsidRDefault="0078269C" w14:paraId="7EB423AB" w14:textId="11517DB1">
            <w:pPr>
              <w:jc w:val="center"/>
              <w:rPr>
                <w:ins w:author="Zach Holsinger" w:date="2021-03-25T11:36:00Z" w:id="3"/>
                <w:b/>
                <w:bCs/>
              </w:rPr>
            </w:pPr>
            <w:ins w:author="Zach Holsinger" w:date="2021-03-25T11:36:00Z" w:id="4">
              <w:r>
                <w:rPr>
                  <w:b/>
                  <w:bCs/>
                </w:rPr>
                <w:t>3/25/2021</w:t>
              </w:r>
            </w:ins>
          </w:p>
        </w:tc>
        <w:tc>
          <w:tcPr>
            <w:tcW w:w="5880" w:type="dxa"/>
            <w:shd w:val="clear" w:color="auto" w:fill="auto"/>
          </w:tcPr>
          <w:p w:rsidR="0078269C" w:rsidP="14A77275" w:rsidRDefault="002C53D9" w14:paraId="5FC952FA" w14:textId="270A819E">
            <w:pPr>
              <w:jc w:val="center"/>
              <w:rPr>
                <w:ins w:author="Zach Holsinger" w:date="2021-03-25T11:36:00Z" w:id="5"/>
                <w:b/>
                <w:bCs/>
              </w:rPr>
            </w:pPr>
            <w:ins w:author="Zach Holsinger" w:date="2021-03-25T11:37:00Z" w:id="6">
              <w:r>
                <w:rPr>
                  <w:b/>
                  <w:bCs/>
                </w:rPr>
                <w:t>Resubmissions</w:t>
              </w:r>
            </w:ins>
            <w:ins w:author="Zach Holsinger" w:date="2021-03-25T11:36:00Z" w:id="7">
              <w:r w:rsidR="0078269C">
                <w:rPr>
                  <w:b/>
                  <w:bCs/>
                </w:rPr>
                <w:t xml:space="preserve"> for </w:t>
              </w:r>
            </w:ins>
            <w:ins w:author="Zach Holsinger" w:date="2021-03-25T11:37:00Z" w:id="8">
              <w:r>
                <w:rPr>
                  <w:b/>
                  <w:bCs/>
                </w:rPr>
                <w:t>Project Review Spring 2021</w:t>
              </w:r>
            </w:ins>
          </w:p>
        </w:tc>
      </w:tr>
    </w:tbl>
    <w:p w:rsidR="00AB1040" w:rsidRDefault="00AB1040" w14:paraId="00000046" w14:textId="77777777"/>
    <w:p w:rsidR="00AB1040" w:rsidRDefault="00257F04" w14:paraId="00000047" w14:textId="77777777">
      <w:pPr>
        <w:rPr>
          <w:b/>
          <w:u w:val="single"/>
        </w:rPr>
      </w:pPr>
      <w:r>
        <w:rPr>
          <w:b/>
          <w:u w:val="single"/>
        </w:rPr>
        <w:t>Revisions Since Previous Version</w:t>
      </w:r>
    </w:p>
    <w:p w:rsidR="002724F0" w:rsidP="002724F0" w:rsidRDefault="001874A1" w14:paraId="4882AA83" w14:textId="02F78E13">
      <w:pPr>
        <w:numPr>
          <w:ilvl w:val="0"/>
          <w:numId w:val="7"/>
        </w:numPr>
        <w:spacing w:after="0"/>
      </w:pPr>
      <w:r>
        <w:t>Updated Goals for Project Review</w:t>
      </w:r>
    </w:p>
    <w:p w:rsidR="001874A1" w:rsidP="002724F0" w:rsidRDefault="001874A1" w14:paraId="02C49E6D" w14:textId="76E93C72">
      <w:pPr>
        <w:numPr>
          <w:ilvl w:val="0"/>
          <w:numId w:val="7"/>
        </w:numPr>
        <w:spacing w:after="0"/>
      </w:pPr>
      <w:r>
        <w:t xml:space="preserve">Additional topic of Java Backend </w:t>
      </w:r>
      <w:r w:rsidR="00FD46D6">
        <w:t xml:space="preserve">added to </w:t>
      </w:r>
      <w:r w:rsidR="005A5D07">
        <w:t>Goal 4</w:t>
      </w:r>
    </w:p>
    <w:p w:rsidR="00AB1040" w:rsidRDefault="00257F04" w14:paraId="0000004B" w14:textId="77777777">
      <w:pPr>
        <w:spacing w:after="0"/>
        <w:rPr>
          <w:b/>
          <w:u w:val="single"/>
        </w:rPr>
      </w:pPr>
      <w:r>
        <w:br w:type="page"/>
      </w:r>
    </w:p>
    <w:p w:rsidR="00AB1040" w:rsidRDefault="00AB1040" w14:paraId="0000004C" w14:textId="77777777">
      <w:pPr>
        <w:pStyle w:val="Heading1"/>
      </w:pPr>
    </w:p>
    <w:p w:rsidR="00AB1040" w:rsidRDefault="00257F04" w14:paraId="0000004D" w14:textId="77777777">
      <w:pPr>
        <w:jc w:val="center"/>
        <w:rPr>
          <w:color w:val="2E75B5"/>
          <w:sz w:val="32"/>
          <w:szCs w:val="32"/>
        </w:rPr>
      </w:pPr>
      <w:r>
        <w:rPr>
          <w:b/>
          <w:u w:val="single"/>
        </w:rPr>
        <w:t>Table of Contents</w:t>
      </w:r>
    </w:p>
    <w:sdt>
      <w:sdtPr>
        <w:id w:val="2056558427"/>
        <w:docPartObj>
          <w:docPartGallery w:val="Table of Contents"/>
          <w:docPartUnique/>
        </w:docPartObj>
      </w:sdtPr>
      <w:sdtEndPr/>
      <w:sdtContent>
        <w:p w:rsidR="00E669F3" w:rsidRDefault="00257F04" w14:paraId="4D14E431" w14:textId="1E70604C">
          <w:pPr>
            <w:pStyle w:val="TOC1"/>
            <w:tabs>
              <w:tab w:val="right" w:pos="9350"/>
            </w:tabs>
            <w:rPr>
              <w:rFonts w:asciiTheme="minorHAnsi" w:hAnsiTheme="minorHAnsi" w:eastAsiaTheme="minorEastAsia" w:cstheme="minorBidi"/>
              <w:noProof/>
              <w:sz w:val="22"/>
              <w:szCs w:val="22"/>
              <w:lang w:eastAsia="en-US"/>
            </w:rPr>
          </w:pPr>
          <w:r>
            <w:fldChar w:fldCharType="begin"/>
          </w:r>
          <w:r>
            <w:instrText xml:space="preserve"> TOC \h \u \z </w:instrText>
          </w:r>
          <w:r>
            <w:fldChar w:fldCharType="separate"/>
          </w:r>
          <w:hyperlink w:history="1" w:anchor="_Toc65745523">
            <w:r w:rsidRPr="002D7FCF" w:rsidR="00E669F3">
              <w:rPr>
                <w:rStyle w:val="Hyperlink"/>
                <w:noProof/>
              </w:rPr>
              <w:t>Abstract</w:t>
            </w:r>
            <w:r w:rsidR="00E669F3">
              <w:rPr>
                <w:noProof/>
                <w:webHidden/>
              </w:rPr>
              <w:tab/>
            </w:r>
            <w:r w:rsidR="00E669F3">
              <w:rPr>
                <w:noProof/>
                <w:webHidden/>
              </w:rPr>
              <w:fldChar w:fldCharType="begin"/>
            </w:r>
            <w:r w:rsidR="00E669F3">
              <w:rPr>
                <w:noProof/>
                <w:webHidden/>
              </w:rPr>
              <w:instrText xml:space="preserve"> PAGEREF _Toc65745523 \h </w:instrText>
            </w:r>
            <w:r w:rsidR="00E669F3">
              <w:rPr>
                <w:noProof/>
                <w:webHidden/>
              </w:rPr>
            </w:r>
            <w:r w:rsidR="00E669F3">
              <w:rPr>
                <w:noProof/>
                <w:webHidden/>
              </w:rPr>
              <w:fldChar w:fldCharType="separate"/>
            </w:r>
            <w:r w:rsidR="00E669F3">
              <w:rPr>
                <w:noProof/>
                <w:webHidden/>
              </w:rPr>
              <w:t>4</w:t>
            </w:r>
            <w:r w:rsidR="00E669F3">
              <w:rPr>
                <w:noProof/>
                <w:webHidden/>
              </w:rPr>
              <w:fldChar w:fldCharType="end"/>
            </w:r>
          </w:hyperlink>
        </w:p>
        <w:p w:rsidR="00E669F3" w:rsidRDefault="002C53D9" w14:paraId="3583008C" w14:textId="7779F396">
          <w:pPr>
            <w:pStyle w:val="TOC1"/>
            <w:tabs>
              <w:tab w:val="right" w:pos="9350"/>
            </w:tabs>
            <w:rPr>
              <w:rFonts w:asciiTheme="minorHAnsi" w:hAnsiTheme="minorHAnsi" w:eastAsiaTheme="minorEastAsia" w:cstheme="minorBidi"/>
              <w:noProof/>
              <w:sz w:val="22"/>
              <w:szCs w:val="22"/>
              <w:lang w:eastAsia="en-US"/>
            </w:rPr>
          </w:pPr>
          <w:hyperlink w:history="1" w:anchor="_Toc65745524">
            <w:r w:rsidRPr="002D7FCF" w:rsidR="00E669F3">
              <w:rPr>
                <w:rStyle w:val="Hyperlink"/>
                <w:noProof/>
              </w:rPr>
              <w:t>Problem Definition</w:t>
            </w:r>
            <w:r w:rsidR="00E669F3">
              <w:rPr>
                <w:noProof/>
                <w:webHidden/>
              </w:rPr>
              <w:tab/>
            </w:r>
            <w:r w:rsidR="00E669F3">
              <w:rPr>
                <w:noProof/>
                <w:webHidden/>
              </w:rPr>
              <w:fldChar w:fldCharType="begin"/>
            </w:r>
            <w:r w:rsidR="00E669F3">
              <w:rPr>
                <w:noProof/>
                <w:webHidden/>
              </w:rPr>
              <w:instrText xml:space="preserve"> PAGEREF _Toc65745524 \h </w:instrText>
            </w:r>
            <w:r w:rsidR="00E669F3">
              <w:rPr>
                <w:noProof/>
                <w:webHidden/>
              </w:rPr>
            </w:r>
            <w:r w:rsidR="00E669F3">
              <w:rPr>
                <w:noProof/>
                <w:webHidden/>
              </w:rPr>
              <w:fldChar w:fldCharType="separate"/>
            </w:r>
            <w:r w:rsidR="00E669F3">
              <w:rPr>
                <w:noProof/>
                <w:webHidden/>
              </w:rPr>
              <w:t>4</w:t>
            </w:r>
            <w:r w:rsidR="00E669F3">
              <w:rPr>
                <w:noProof/>
                <w:webHidden/>
              </w:rPr>
              <w:fldChar w:fldCharType="end"/>
            </w:r>
          </w:hyperlink>
        </w:p>
        <w:p w:rsidR="00E669F3" w:rsidRDefault="002C53D9" w14:paraId="7DB8BF0A" w14:textId="0C52864D">
          <w:pPr>
            <w:pStyle w:val="TOC1"/>
            <w:tabs>
              <w:tab w:val="right" w:pos="9350"/>
            </w:tabs>
            <w:rPr>
              <w:rFonts w:asciiTheme="minorHAnsi" w:hAnsiTheme="minorHAnsi" w:eastAsiaTheme="minorEastAsia" w:cstheme="minorBidi"/>
              <w:noProof/>
              <w:sz w:val="22"/>
              <w:szCs w:val="22"/>
              <w:lang w:eastAsia="en-US"/>
            </w:rPr>
          </w:pPr>
          <w:hyperlink w:history="1" w:anchor="_Toc65745525">
            <w:r w:rsidRPr="002D7FCF" w:rsidR="00E669F3">
              <w:rPr>
                <w:rStyle w:val="Hyperlink"/>
                <w:noProof/>
              </w:rPr>
              <w:t>Project Overview</w:t>
            </w:r>
            <w:r w:rsidR="00E669F3">
              <w:rPr>
                <w:noProof/>
                <w:webHidden/>
              </w:rPr>
              <w:tab/>
            </w:r>
            <w:r w:rsidR="00E669F3">
              <w:rPr>
                <w:noProof/>
                <w:webHidden/>
              </w:rPr>
              <w:fldChar w:fldCharType="begin"/>
            </w:r>
            <w:r w:rsidR="00E669F3">
              <w:rPr>
                <w:noProof/>
                <w:webHidden/>
              </w:rPr>
              <w:instrText xml:space="preserve"> PAGEREF _Toc65745525 \h </w:instrText>
            </w:r>
            <w:r w:rsidR="00E669F3">
              <w:rPr>
                <w:noProof/>
                <w:webHidden/>
              </w:rPr>
            </w:r>
            <w:r w:rsidR="00E669F3">
              <w:rPr>
                <w:noProof/>
                <w:webHidden/>
              </w:rPr>
              <w:fldChar w:fldCharType="separate"/>
            </w:r>
            <w:r w:rsidR="00E669F3">
              <w:rPr>
                <w:noProof/>
                <w:webHidden/>
              </w:rPr>
              <w:t>5</w:t>
            </w:r>
            <w:r w:rsidR="00E669F3">
              <w:rPr>
                <w:noProof/>
                <w:webHidden/>
              </w:rPr>
              <w:fldChar w:fldCharType="end"/>
            </w:r>
          </w:hyperlink>
        </w:p>
        <w:p w:rsidR="00E669F3" w:rsidRDefault="002C53D9" w14:paraId="3385EE13" w14:textId="25858CC3">
          <w:pPr>
            <w:pStyle w:val="TOC1"/>
            <w:tabs>
              <w:tab w:val="right" w:pos="9350"/>
            </w:tabs>
            <w:rPr>
              <w:rFonts w:asciiTheme="minorHAnsi" w:hAnsiTheme="minorHAnsi" w:eastAsiaTheme="minorEastAsia" w:cstheme="minorBidi"/>
              <w:noProof/>
              <w:sz w:val="22"/>
              <w:szCs w:val="22"/>
              <w:lang w:eastAsia="en-US"/>
            </w:rPr>
          </w:pPr>
          <w:hyperlink w:history="1" w:anchor="_Toc65745526">
            <w:r w:rsidRPr="002D7FCF" w:rsidR="00E669F3">
              <w:rPr>
                <w:rStyle w:val="Hyperlink"/>
                <w:noProof/>
              </w:rPr>
              <w:t>Spring 2021 Progress &amp; Goals Overview</w:t>
            </w:r>
            <w:r w:rsidR="00E669F3">
              <w:rPr>
                <w:noProof/>
                <w:webHidden/>
              </w:rPr>
              <w:tab/>
            </w:r>
            <w:r w:rsidR="00E669F3">
              <w:rPr>
                <w:noProof/>
                <w:webHidden/>
              </w:rPr>
              <w:fldChar w:fldCharType="begin"/>
            </w:r>
            <w:r w:rsidR="00E669F3">
              <w:rPr>
                <w:noProof/>
                <w:webHidden/>
              </w:rPr>
              <w:instrText xml:space="preserve"> PAGEREF _Toc65745526 \h </w:instrText>
            </w:r>
            <w:r w:rsidR="00E669F3">
              <w:rPr>
                <w:noProof/>
                <w:webHidden/>
              </w:rPr>
            </w:r>
            <w:r w:rsidR="00E669F3">
              <w:rPr>
                <w:noProof/>
                <w:webHidden/>
              </w:rPr>
              <w:fldChar w:fldCharType="separate"/>
            </w:r>
            <w:r w:rsidR="00E669F3">
              <w:rPr>
                <w:noProof/>
                <w:webHidden/>
              </w:rPr>
              <w:t>6</w:t>
            </w:r>
            <w:r w:rsidR="00E669F3">
              <w:rPr>
                <w:noProof/>
                <w:webHidden/>
              </w:rPr>
              <w:fldChar w:fldCharType="end"/>
            </w:r>
          </w:hyperlink>
        </w:p>
        <w:p w:rsidR="00E669F3" w:rsidRDefault="002C53D9" w14:paraId="340B2A17" w14:textId="2AAF645B">
          <w:pPr>
            <w:pStyle w:val="TOC2"/>
            <w:tabs>
              <w:tab w:val="right" w:pos="9350"/>
            </w:tabs>
            <w:rPr>
              <w:rFonts w:asciiTheme="minorHAnsi" w:hAnsiTheme="minorHAnsi" w:eastAsiaTheme="minorEastAsia" w:cstheme="minorBidi"/>
              <w:noProof/>
              <w:sz w:val="22"/>
              <w:szCs w:val="22"/>
              <w:lang w:eastAsia="en-US"/>
            </w:rPr>
          </w:pPr>
          <w:hyperlink w:history="1" w:anchor="_Toc65745527">
            <w:r w:rsidRPr="002D7FCF" w:rsidR="00E669F3">
              <w:rPr>
                <w:rStyle w:val="Hyperlink"/>
                <w:noProof/>
              </w:rPr>
              <w:t>Goal 1</w:t>
            </w:r>
            <w:r w:rsidR="00E669F3">
              <w:rPr>
                <w:noProof/>
                <w:webHidden/>
              </w:rPr>
              <w:tab/>
            </w:r>
            <w:r w:rsidR="00E669F3">
              <w:rPr>
                <w:noProof/>
                <w:webHidden/>
              </w:rPr>
              <w:fldChar w:fldCharType="begin"/>
            </w:r>
            <w:r w:rsidR="00E669F3">
              <w:rPr>
                <w:noProof/>
                <w:webHidden/>
              </w:rPr>
              <w:instrText xml:space="preserve"> PAGEREF _Toc65745527 \h </w:instrText>
            </w:r>
            <w:r w:rsidR="00E669F3">
              <w:rPr>
                <w:noProof/>
                <w:webHidden/>
              </w:rPr>
            </w:r>
            <w:r w:rsidR="00E669F3">
              <w:rPr>
                <w:noProof/>
                <w:webHidden/>
              </w:rPr>
              <w:fldChar w:fldCharType="separate"/>
            </w:r>
            <w:r w:rsidR="00E669F3">
              <w:rPr>
                <w:noProof/>
                <w:webHidden/>
              </w:rPr>
              <w:t>7</w:t>
            </w:r>
            <w:r w:rsidR="00E669F3">
              <w:rPr>
                <w:noProof/>
                <w:webHidden/>
              </w:rPr>
              <w:fldChar w:fldCharType="end"/>
            </w:r>
          </w:hyperlink>
        </w:p>
        <w:p w:rsidR="00E669F3" w:rsidRDefault="002C53D9" w14:paraId="2B5A905E" w14:textId="2CEE4719">
          <w:pPr>
            <w:pStyle w:val="TOC2"/>
            <w:tabs>
              <w:tab w:val="right" w:pos="9350"/>
            </w:tabs>
            <w:rPr>
              <w:rFonts w:asciiTheme="minorHAnsi" w:hAnsiTheme="minorHAnsi" w:eastAsiaTheme="minorEastAsia" w:cstheme="minorBidi"/>
              <w:noProof/>
              <w:sz w:val="22"/>
              <w:szCs w:val="22"/>
              <w:lang w:eastAsia="en-US"/>
            </w:rPr>
          </w:pPr>
          <w:hyperlink w:history="1" w:anchor="_Toc65745528">
            <w:r w:rsidRPr="002D7FCF" w:rsidR="00E669F3">
              <w:rPr>
                <w:rStyle w:val="Hyperlink"/>
                <w:noProof/>
              </w:rPr>
              <w:t>Goal 2</w:t>
            </w:r>
            <w:r w:rsidR="00E669F3">
              <w:rPr>
                <w:noProof/>
                <w:webHidden/>
              </w:rPr>
              <w:tab/>
            </w:r>
            <w:r w:rsidR="00E669F3">
              <w:rPr>
                <w:noProof/>
                <w:webHidden/>
              </w:rPr>
              <w:fldChar w:fldCharType="begin"/>
            </w:r>
            <w:r w:rsidR="00E669F3">
              <w:rPr>
                <w:noProof/>
                <w:webHidden/>
              </w:rPr>
              <w:instrText xml:space="preserve"> PAGEREF _Toc65745528 \h </w:instrText>
            </w:r>
            <w:r w:rsidR="00E669F3">
              <w:rPr>
                <w:noProof/>
                <w:webHidden/>
              </w:rPr>
            </w:r>
            <w:r w:rsidR="00E669F3">
              <w:rPr>
                <w:noProof/>
                <w:webHidden/>
              </w:rPr>
              <w:fldChar w:fldCharType="separate"/>
            </w:r>
            <w:r w:rsidR="00E669F3">
              <w:rPr>
                <w:noProof/>
                <w:webHidden/>
              </w:rPr>
              <w:t>7</w:t>
            </w:r>
            <w:r w:rsidR="00E669F3">
              <w:rPr>
                <w:noProof/>
                <w:webHidden/>
              </w:rPr>
              <w:fldChar w:fldCharType="end"/>
            </w:r>
          </w:hyperlink>
        </w:p>
        <w:p w:rsidR="00E669F3" w:rsidRDefault="002C53D9" w14:paraId="4C614216" w14:textId="74C3DE58">
          <w:pPr>
            <w:pStyle w:val="TOC2"/>
            <w:tabs>
              <w:tab w:val="right" w:pos="9350"/>
            </w:tabs>
            <w:rPr>
              <w:rFonts w:asciiTheme="minorHAnsi" w:hAnsiTheme="minorHAnsi" w:eastAsiaTheme="minorEastAsia" w:cstheme="minorBidi"/>
              <w:noProof/>
              <w:sz w:val="22"/>
              <w:szCs w:val="22"/>
              <w:lang w:eastAsia="en-US"/>
            </w:rPr>
          </w:pPr>
          <w:hyperlink w:history="1" w:anchor="_Toc65745529">
            <w:r w:rsidRPr="002D7FCF" w:rsidR="00E669F3">
              <w:rPr>
                <w:rStyle w:val="Hyperlink"/>
                <w:noProof/>
              </w:rPr>
              <w:t>Goal 3</w:t>
            </w:r>
            <w:r w:rsidR="00E669F3">
              <w:rPr>
                <w:noProof/>
                <w:webHidden/>
              </w:rPr>
              <w:tab/>
            </w:r>
            <w:r w:rsidR="00E669F3">
              <w:rPr>
                <w:noProof/>
                <w:webHidden/>
              </w:rPr>
              <w:fldChar w:fldCharType="begin"/>
            </w:r>
            <w:r w:rsidR="00E669F3">
              <w:rPr>
                <w:noProof/>
                <w:webHidden/>
              </w:rPr>
              <w:instrText xml:space="preserve"> PAGEREF _Toc65745529 \h </w:instrText>
            </w:r>
            <w:r w:rsidR="00E669F3">
              <w:rPr>
                <w:noProof/>
                <w:webHidden/>
              </w:rPr>
            </w:r>
            <w:r w:rsidR="00E669F3">
              <w:rPr>
                <w:noProof/>
                <w:webHidden/>
              </w:rPr>
              <w:fldChar w:fldCharType="separate"/>
            </w:r>
            <w:r w:rsidR="00E669F3">
              <w:rPr>
                <w:noProof/>
                <w:webHidden/>
              </w:rPr>
              <w:t>9</w:t>
            </w:r>
            <w:r w:rsidR="00E669F3">
              <w:rPr>
                <w:noProof/>
                <w:webHidden/>
              </w:rPr>
              <w:fldChar w:fldCharType="end"/>
            </w:r>
          </w:hyperlink>
        </w:p>
        <w:p w:rsidR="00E669F3" w:rsidRDefault="002C53D9" w14:paraId="4A311AF6" w14:textId="7FA8E4D7">
          <w:pPr>
            <w:pStyle w:val="TOC2"/>
            <w:tabs>
              <w:tab w:val="right" w:pos="9350"/>
            </w:tabs>
            <w:rPr>
              <w:rFonts w:asciiTheme="minorHAnsi" w:hAnsiTheme="minorHAnsi" w:eastAsiaTheme="minorEastAsia" w:cstheme="minorBidi"/>
              <w:noProof/>
              <w:sz w:val="22"/>
              <w:szCs w:val="22"/>
              <w:lang w:eastAsia="en-US"/>
            </w:rPr>
          </w:pPr>
          <w:hyperlink w:history="1" w:anchor="_Toc65745530">
            <w:r w:rsidRPr="002D7FCF" w:rsidR="00E669F3">
              <w:rPr>
                <w:rStyle w:val="Hyperlink"/>
                <w:noProof/>
              </w:rPr>
              <w:t>Goal 4</w:t>
            </w:r>
            <w:r w:rsidR="00E669F3">
              <w:rPr>
                <w:noProof/>
                <w:webHidden/>
              </w:rPr>
              <w:tab/>
            </w:r>
            <w:r w:rsidR="00E669F3">
              <w:rPr>
                <w:noProof/>
                <w:webHidden/>
              </w:rPr>
              <w:fldChar w:fldCharType="begin"/>
            </w:r>
            <w:r w:rsidR="00E669F3">
              <w:rPr>
                <w:noProof/>
                <w:webHidden/>
              </w:rPr>
              <w:instrText xml:space="preserve"> PAGEREF _Toc65745530 \h </w:instrText>
            </w:r>
            <w:r w:rsidR="00E669F3">
              <w:rPr>
                <w:noProof/>
                <w:webHidden/>
              </w:rPr>
            </w:r>
            <w:r w:rsidR="00E669F3">
              <w:rPr>
                <w:noProof/>
                <w:webHidden/>
              </w:rPr>
              <w:fldChar w:fldCharType="separate"/>
            </w:r>
            <w:r w:rsidR="00E669F3">
              <w:rPr>
                <w:noProof/>
                <w:webHidden/>
              </w:rPr>
              <w:t>9</w:t>
            </w:r>
            <w:r w:rsidR="00E669F3">
              <w:rPr>
                <w:noProof/>
                <w:webHidden/>
              </w:rPr>
              <w:fldChar w:fldCharType="end"/>
            </w:r>
          </w:hyperlink>
        </w:p>
        <w:p w:rsidR="00E669F3" w:rsidRDefault="002C53D9" w14:paraId="58E42875" w14:textId="19395053">
          <w:pPr>
            <w:pStyle w:val="TOC2"/>
            <w:tabs>
              <w:tab w:val="right" w:pos="9350"/>
            </w:tabs>
            <w:rPr>
              <w:rFonts w:asciiTheme="minorHAnsi" w:hAnsiTheme="minorHAnsi" w:eastAsiaTheme="minorEastAsia" w:cstheme="minorBidi"/>
              <w:noProof/>
              <w:sz w:val="22"/>
              <w:szCs w:val="22"/>
              <w:lang w:eastAsia="en-US"/>
            </w:rPr>
          </w:pPr>
          <w:hyperlink w:history="1" w:anchor="_Toc65745531">
            <w:r w:rsidRPr="002D7FCF" w:rsidR="00E669F3">
              <w:rPr>
                <w:rStyle w:val="Hyperlink"/>
                <w:noProof/>
              </w:rPr>
              <w:t>Goal 5</w:t>
            </w:r>
            <w:r w:rsidR="00E669F3">
              <w:rPr>
                <w:noProof/>
                <w:webHidden/>
              </w:rPr>
              <w:tab/>
            </w:r>
            <w:r w:rsidR="00E669F3">
              <w:rPr>
                <w:noProof/>
                <w:webHidden/>
              </w:rPr>
              <w:fldChar w:fldCharType="begin"/>
            </w:r>
            <w:r w:rsidR="00E669F3">
              <w:rPr>
                <w:noProof/>
                <w:webHidden/>
              </w:rPr>
              <w:instrText xml:space="preserve"> PAGEREF _Toc65745531 \h </w:instrText>
            </w:r>
            <w:r w:rsidR="00E669F3">
              <w:rPr>
                <w:noProof/>
                <w:webHidden/>
              </w:rPr>
            </w:r>
            <w:r w:rsidR="00E669F3">
              <w:rPr>
                <w:noProof/>
                <w:webHidden/>
              </w:rPr>
              <w:fldChar w:fldCharType="separate"/>
            </w:r>
            <w:r w:rsidR="00E669F3">
              <w:rPr>
                <w:noProof/>
                <w:webHidden/>
              </w:rPr>
              <w:t>10</w:t>
            </w:r>
            <w:r w:rsidR="00E669F3">
              <w:rPr>
                <w:noProof/>
                <w:webHidden/>
              </w:rPr>
              <w:fldChar w:fldCharType="end"/>
            </w:r>
          </w:hyperlink>
        </w:p>
        <w:p w:rsidR="00E669F3" w:rsidRDefault="002C53D9" w14:paraId="43F0E938" w14:textId="1875B6CE">
          <w:pPr>
            <w:pStyle w:val="TOC1"/>
            <w:tabs>
              <w:tab w:val="right" w:pos="9350"/>
            </w:tabs>
            <w:rPr>
              <w:rFonts w:asciiTheme="minorHAnsi" w:hAnsiTheme="minorHAnsi" w:eastAsiaTheme="minorEastAsia" w:cstheme="minorBidi"/>
              <w:noProof/>
              <w:sz w:val="22"/>
              <w:szCs w:val="22"/>
              <w:lang w:eastAsia="en-US"/>
            </w:rPr>
          </w:pPr>
          <w:hyperlink w:history="1" w:anchor="_Toc65745532">
            <w:r w:rsidRPr="002D7FCF" w:rsidR="00E669F3">
              <w:rPr>
                <w:rStyle w:val="Hyperlink"/>
                <w:noProof/>
              </w:rPr>
              <w:t>Conclusion</w:t>
            </w:r>
            <w:r w:rsidR="00E669F3">
              <w:rPr>
                <w:noProof/>
                <w:webHidden/>
              </w:rPr>
              <w:tab/>
            </w:r>
            <w:r w:rsidR="00E669F3">
              <w:rPr>
                <w:noProof/>
                <w:webHidden/>
              </w:rPr>
              <w:fldChar w:fldCharType="begin"/>
            </w:r>
            <w:r w:rsidR="00E669F3">
              <w:rPr>
                <w:noProof/>
                <w:webHidden/>
              </w:rPr>
              <w:instrText xml:space="preserve"> PAGEREF _Toc65745532 \h </w:instrText>
            </w:r>
            <w:r w:rsidR="00E669F3">
              <w:rPr>
                <w:noProof/>
                <w:webHidden/>
              </w:rPr>
            </w:r>
            <w:r w:rsidR="00E669F3">
              <w:rPr>
                <w:noProof/>
                <w:webHidden/>
              </w:rPr>
              <w:fldChar w:fldCharType="separate"/>
            </w:r>
            <w:r w:rsidR="00E669F3">
              <w:rPr>
                <w:noProof/>
                <w:webHidden/>
              </w:rPr>
              <w:t>11</w:t>
            </w:r>
            <w:r w:rsidR="00E669F3">
              <w:rPr>
                <w:noProof/>
                <w:webHidden/>
              </w:rPr>
              <w:fldChar w:fldCharType="end"/>
            </w:r>
          </w:hyperlink>
        </w:p>
        <w:p w:rsidR="00E669F3" w:rsidRDefault="002C53D9" w14:paraId="0C2FE595" w14:textId="33C1FA10">
          <w:pPr>
            <w:pStyle w:val="TOC1"/>
            <w:tabs>
              <w:tab w:val="right" w:pos="9350"/>
            </w:tabs>
            <w:rPr>
              <w:rFonts w:asciiTheme="minorHAnsi" w:hAnsiTheme="minorHAnsi" w:eastAsiaTheme="minorEastAsia" w:cstheme="minorBidi"/>
              <w:noProof/>
              <w:sz w:val="22"/>
              <w:szCs w:val="22"/>
              <w:lang w:eastAsia="en-US"/>
            </w:rPr>
          </w:pPr>
          <w:hyperlink w:history="1" w:anchor="_Toc65745533">
            <w:r w:rsidRPr="002D7FCF" w:rsidR="00E669F3">
              <w:rPr>
                <w:rStyle w:val="Hyperlink"/>
                <w:noProof/>
              </w:rPr>
              <w:t>Future Goals</w:t>
            </w:r>
            <w:r w:rsidR="00E669F3">
              <w:rPr>
                <w:noProof/>
                <w:webHidden/>
              </w:rPr>
              <w:tab/>
            </w:r>
            <w:r w:rsidR="00E669F3">
              <w:rPr>
                <w:noProof/>
                <w:webHidden/>
              </w:rPr>
              <w:fldChar w:fldCharType="begin"/>
            </w:r>
            <w:r w:rsidR="00E669F3">
              <w:rPr>
                <w:noProof/>
                <w:webHidden/>
              </w:rPr>
              <w:instrText xml:space="preserve"> PAGEREF _Toc65745533 \h </w:instrText>
            </w:r>
            <w:r w:rsidR="00E669F3">
              <w:rPr>
                <w:noProof/>
                <w:webHidden/>
              </w:rPr>
            </w:r>
            <w:r w:rsidR="00E669F3">
              <w:rPr>
                <w:noProof/>
                <w:webHidden/>
              </w:rPr>
              <w:fldChar w:fldCharType="separate"/>
            </w:r>
            <w:r w:rsidR="00E669F3">
              <w:rPr>
                <w:noProof/>
                <w:webHidden/>
              </w:rPr>
              <w:t>12</w:t>
            </w:r>
            <w:r w:rsidR="00E669F3">
              <w:rPr>
                <w:noProof/>
                <w:webHidden/>
              </w:rPr>
              <w:fldChar w:fldCharType="end"/>
            </w:r>
          </w:hyperlink>
        </w:p>
        <w:p w:rsidR="00E669F3" w:rsidRDefault="002C53D9" w14:paraId="24874F9C" w14:textId="4E638259">
          <w:pPr>
            <w:pStyle w:val="TOC1"/>
            <w:tabs>
              <w:tab w:val="right" w:pos="9350"/>
            </w:tabs>
            <w:rPr>
              <w:rFonts w:asciiTheme="minorHAnsi" w:hAnsiTheme="minorHAnsi" w:eastAsiaTheme="minorEastAsia" w:cstheme="minorBidi"/>
              <w:noProof/>
              <w:sz w:val="22"/>
              <w:szCs w:val="22"/>
              <w:lang w:eastAsia="en-US"/>
            </w:rPr>
          </w:pPr>
          <w:hyperlink w:history="1" w:anchor="_Toc65745534">
            <w:r w:rsidRPr="002D7FCF" w:rsidR="00E669F3">
              <w:rPr>
                <w:rStyle w:val="Hyperlink"/>
                <w:noProof/>
              </w:rPr>
              <w:t>Appendix A: Project History</w:t>
            </w:r>
            <w:r w:rsidR="00E669F3">
              <w:rPr>
                <w:noProof/>
                <w:webHidden/>
              </w:rPr>
              <w:tab/>
            </w:r>
            <w:r w:rsidR="00E669F3">
              <w:rPr>
                <w:noProof/>
                <w:webHidden/>
              </w:rPr>
              <w:fldChar w:fldCharType="begin"/>
            </w:r>
            <w:r w:rsidR="00E669F3">
              <w:rPr>
                <w:noProof/>
                <w:webHidden/>
              </w:rPr>
              <w:instrText xml:space="preserve"> PAGEREF _Toc65745534 \h </w:instrText>
            </w:r>
            <w:r w:rsidR="00E669F3">
              <w:rPr>
                <w:noProof/>
                <w:webHidden/>
              </w:rPr>
            </w:r>
            <w:r w:rsidR="00E669F3">
              <w:rPr>
                <w:noProof/>
                <w:webHidden/>
              </w:rPr>
              <w:fldChar w:fldCharType="separate"/>
            </w:r>
            <w:r w:rsidR="00E669F3">
              <w:rPr>
                <w:noProof/>
                <w:webHidden/>
              </w:rPr>
              <w:t>13</w:t>
            </w:r>
            <w:r w:rsidR="00E669F3">
              <w:rPr>
                <w:noProof/>
                <w:webHidden/>
              </w:rPr>
              <w:fldChar w:fldCharType="end"/>
            </w:r>
          </w:hyperlink>
        </w:p>
        <w:p w:rsidR="00E669F3" w:rsidRDefault="002C53D9" w14:paraId="7605DC46" w14:textId="61A3AE88">
          <w:pPr>
            <w:pStyle w:val="TOC1"/>
            <w:tabs>
              <w:tab w:val="right" w:pos="9350"/>
            </w:tabs>
            <w:rPr>
              <w:rFonts w:asciiTheme="minorHAnsi" w:hAnsiTheme="minorHAnsi" w:eastAsiaTheme="minorEastAsia" w:cstheme="minorBidi"/>
              <w:noProof/>
              <w:sz w:val="22"/>
              <w:szCs w:val="22"/>
              <w:lang w:eastAsia="en-US"/>
            </w:rPr>
          </w:pPr>
          <w:hyperlink w:history="1" w:anchor="_Toc65745535">
            <w:r w:rsidRPr="002D7FCF" w:rsidR="00E669F3">
              <w:rPr>
                <w:rStyle w:val="Hyperlink"/>
                <w:noProof/>
              </w:rPr>
              <w:t>Appendix B: Past Project Records</w:t>
            </w:r>
            <w:r w:rsidR="00E669F3">
              <w:rPr>
                <w:noProof/>
                <w:webHidden/>
              </w:rPr>
              <w:tab/>
            </w:r>
            <w:r w:rsidR="00E669F3">
              <w:rPr>
                <w:noProof/>
                <w:webHidden/>
              </w:rPr>
              <w:fldChar w:fldCharType="begin"/>
            </w:r>
            <w:r w:rsidR="00E669F3">
              <w:rPr>
                <w:noProof/>
                <w:webHidden/>
              </w:rPr>
              <w:instrText xml:space="preserve"> PAGEREF _Toc65745535 \h </w:instrText>
            </w:r>
            <w:r w:rsidR="00E669F3">
              <w:rPr>
                <w:noProof/>
                <w:webHidden/>
              </w:rPr>
            </w:r>
            <w:r w:rsidR="00E669F3">
              <w:rPr>
                <w:noProof/>
                <w:webHidden/>
              </w:rPr>
              <w:fldChar w:fldCharType="separate"/>
            </w:r>
            <w:r w:rsidR="00E669F3">
              <w:rPr>
                <w:noProof/>
                <w:webHidden/>
              </w:rPr>
              <w:t>14</w:t>
            </w:r>
            <w:r w:rsidR="00E669F3">
              <w:rPr>
                <w:noProof/>
                <w:webHidden/>
              </w:rPr>
              <w:fldChar w:fldCharType="end"/>
            </w:r>
          </w:hyperlink>
        </w:p>
        <w:p w:rsidR="00E669F3" w:rsidRDefault="002C53D9" w14:paraId="59E06A01" w14:textId="26297B7C">
          <w:pPr>
            <w:pStyle w:val="TOC2"/>
            <w:tabs>
              <w:tab w:val="right" w:pos="9350"/>
            </w:tabs>
            <w:rPr>
              <w:rFonts w:asciiTheme="minorHAnsi" w:hAnsiTheme="minorHAnsi" w:eastAsiaTheme="minorEastAsia" w:cstheme="minorBidi"/>
              <w:noProof/>
              <w:sz w:val="22"/>
              <w:szCs w:val="22"/>
              <w:lang w:eastAsia="en-US"/>
            </w:rPr>
          </w:pPr>
          <w:hyperlink w:history="1" w:anchor="_Toc65745536">
            <w:r w:rsidRPr="002D7FCF" w:rsidR="00E669F3">
              <w:rPr>
                <w:rStyle w:val="Hyperlink"/>
                <w:noProof/>
              </w:rPr>
              <w:t>Records for Board Designs:</w:t>
            </w:r>
            <w:r w:rsidR="00E669F3">
              <w:rPr>
                <w:noProof/>
                <w:webHidden/>
              </w:rPr>
              <w:tab/>
            </w:r>
            <w:r w:rsidR="00E669F3">
              <w:rPr>
                <w:noProof/>
                <w:webHidden/>
              </w:rPr>
              <w:fldChar w:fldCharType="begin"/>
            </w:r>
            <w:r w:rsidR="00E669F3">
              <w:rPr>
                <w:noProof/>
                <w:webHidden/>
              </w:rPr>
              <w:instrText xml:space="preserve"> PAGEREF _Toc65745536 \h </w:instrText>
            </w:r>
            <w:r w:rsidR="00E669F3">
              <w:rPr>
                <w:noProof/>
                <w:webHidden/>
              </w:rPr>
            </w:r>
            <w:r w:rsidR="00E669F3">
              <w:rPr>
                <w:noProof/>
                <w:webHidden/>
              </w:rPr>
              <w:fldChar w:fldCharType="separate"/>
            </w:r>
            <w:r w:rsidR="00E669F3">
              <w:rPr>
                <w:noProof/>
                <w:webHidden/>
              </w:rPr>
              <w:t>14</w:t>
            </w:r>
            <w:r w:rsidR="00E669F3">
              <w:rPr>
                <w:noProof/>
                <w:webHidden/>
              </w:rPr>
              <w:fldChar w:fldCharType="end"/>
            </w:r>
          </w:hyperlink>
        </w:p>
        <w:p w:rsidR="00E669F3" w:rsidRDefault="002C53D9" w14:paraId="114F9CE1" w14:textId="4BE6D979">
          <w:pPr>
            <w:pStyle w:val="TOC2"/>
            <w:tabs>
              <w:tab w:val="right" w:pos="9350"/>
            </w:tabs>
            <w:rPr>
              <w:rFonts w:asciiTheme="minorHAnsi" w:hAnsiTheme="minorHAnsi" w:eastAsiaTheme="minorEastAsia" w:cstheme="minorBidi"/>
              <w:noProof/>
              <w:sz w:val="22"/>
              <w:szCs w:val="22"/>
              <w:lang w:eastAsia="en-US"/>
            </w:rPr>
          </w:pPr>
          <w:hyperlink w:history="1" w:anchor="_Toc65745537">
            <w:r w:rsidRPr="002D7FCF" w:rsidR="00E669F3">
              <w:rPr>
                <w:rStyle w:val="Hyperlink"/>
                <w:noProof/>
              </w:rPr>
              <w:t>Records for Testing:</w:t>
            </w:r>
            <w:r w:rsidR="00E669F3">
              <w:rPr>
                <w:noProof/>
                <w:webHidden/>
              </w:rPr>
              <w:tab/>
            </w:r>
            <w:r w:rsidR="00E669F3">
              <w:rPr>
                <w:noProof/>
                <w:webHidden/>
              </w:rPr>
              <w:fldChar w:fldCharType="begin"/>
            </w:r>
            <w:r w:rsidR="00E669F3">
              <w:rPr>
                <w:noProof/>
                <w:webHidden/>
              </w:rPr>
              <w:instrText xml:space="preserve"> PAGEREF _Toc65745537 \h </w:instrText>
            </w:r>
            <w:r w:rsidR="00E669F3">
              <w:rPr>
                <w:noProof/>
                <w:webHidden/>
              </w:rPr>
            </w:r>
            <w:r w:rsidR="00E669F3">
              <w:rPr>
                <w:noProof/>
                <w:webHidden/>
              </w:rPr>
              <w:fldChar w:fldCharType="separate"/>
            </w:r>
            <w:r w:rsidR="00E669F3">
              <w:rPr>
                <w:noProof/>
                <w:webHidden/>
              </w:rPr>
              <w:t>14</w:t>
            </w:r>
            <w:r w:rsidR="00E669F3">
              <w:rPr>
                <w:noProof/>
                <w:webHidden/>
              </w:rPr>
              <w:fldChar w:fldCharType="end"/>
            </w:r>
          </w:hyperlink>
        </w:p>
        <w:p w:rsidR="00E669F3" w:rsidRDefault="002C53D9" w14:paraId="36422886" w14:textId="1BE80E9E">
          <w:pPr>
            <w:pStyle w:val="TOC2"/>
            <w:tabs>
              <w:tab w:val="right" w:pos="9350"/>
            </w:tabs>
            <w:rPr>
              <w:rFonts w:asciiTheme="minorHAnsi" w:hAnsiTheme="minorHAnsi" w:eastAsiaTheme="minorEastAsia" w:cstheme="minorBidi"/>
              <w:noProof/>
              <w:sz w:val="22"/>
              <w:szCs w:val="22"/>
              <w:lang w:eastAsia="en-US"/>
            </w:rPr>
          </w:pPr>
          <w:hyperlink w:history="1" w:anchor="_Toc65745538">
            <w:r w:rsidRPr="002D7FCF" w:rsidR="00E669F3">
              <w:rPr>
                <w:rStyle w:val="Hyperlink"/>
                <w:noProof/>
              </w:rPr>
              <w:t>Miscellaneous Records:</w:t>
            </w:r>
            <w:r w:rsidR="00E669F3">
              <w:rPr>
                <w:noProof/>
                <w:webHidden/>
              </w:rPr>
              <w:tab/>
            </w:r>
            <w:r w:rsidR="00E669F3">
              <w:rPr>
                <w:noProof/>
                <w:webHidden/>
              </w:rPr>
              <w:fldChar w:fldCharType="begin"/>
            </w:r>
            <w:r w:rsidR="00E669F3">
              <w:rPr>
                <w:noProof/>
                <w:webHidden/>
              </w:rPr>
              <w:instrText xml:space="preserve"> PAGEREF _Toc65745538 \h </w:instrText>
            </w:r>
            <w:r w:rsidR="00E669F3">
              <w:rPr>
                <w:noProof/>
                <w:webHidden/>
              </w:rPr>
            </w:r>
            <w:r w:rsidR="00E669F3">
              <w:rPr>
                <w:noProof/>
                <w:webHidden/>
              </w:rPr>
              <w:fldChar w:fldCharType="separate"/>
            </w:r>
            <w:r w:rsidR="00E669F3">
              <w:rPr>
                <w:noProof/>
                <w:webHidden/>
              </w:rPr>
              <w:t>14</w:t>
            </w:r>
            <w:r w:rsidR="00E669F3">
              <w:rPr>
                <w:noProof/>
                <w:webHidden/>
              </w:rPr>
              <w:fldChar w:fldCharType="end"/>
            </w:r>
          </w:hyperlink>
        </w:p>
        <w:p w:rsidR="00AB1040" w:rsidRDefault="00257F04" w14:paraId="0000005B" w14:textId="23196CC8">
          <w:pPr>
            <w:tabs>
              <w:tab w:val="right" w:pos="9360"/>
            </w:tabs>
            <w:spacing w:before="60" w:after="80" w:line="240" w:lineRule="auto"/>
            <w:ind w:left="360"/>
            <w:rPr>
              <w:color w:val="000000"/>
            </w:rPr>
          </w:pPr>
          <w:r>
            <w:fldChar w:fldCharType="end"/>
          </w:r>
        </w:p>
      </w:sdtContent>
    </w:sdt>
    <w:p w:rsidR="00AB1040" w:rsidRDefault="00AB1040" w14:paraId="0000005C" w14:textId="77777777">
      <w:pPr>
        <w:pStyle w:val="Heading1"/>
      </w:pPr>
    </w:p>
    <w:p w:rsidR="00AB1040" w:rsidRDefault="00257F04" w14:paraId="0000005D" w14:textId="77777777">
      <w:pPr>
        <w:rPr>
          <w:b/>
          <w:u w:val="single"/>
        </w:rPr>
      </w:pPr>
      <w:r>
        <w:br w:type="page"/>
      </w:r>
    </w:p>
    <w:p w:rsidR="00AB1040" w:rsidRDefault="00257F04" w14:paraId="0000005E" w14:textId="3E4AED7D">
      <w:pPr>
        <w:pStyle w:val="Heading1"/>
        <w:rPr>
          <w:ins w:author="Zach Holsinger" w:date="2021-03-25T11:20:00Z" w:id="9"/>
        </w:rPr>
      </w:pPr>
      <w:bookmarkStart w:name="_Toc65745523" w:id="10"/>
      <w:commentRangeStart w:id="11"/>
      <w:r>
        <w:lastRenderedPageBreak/>
        <w:t>Abstract</w:t>
      </w:r>
      <w:bookmarkEnd w:id="10"/>
      <w:commentRangeEnd w:id="11"/>
      <w:r w:rsidR="006E31FB">
        <w:rPr>
          <w:rStyle w:val="CommentReference"/>
          <w:b w:val="0"/>
          <w:u w:val="none"/>
        </w:rPr>
        <w:commentReference w:id="11"/>
      </w:r>
    </w:p>
    <w:p w:rsidR="00BA3116" w:rsidP="00BA3116" w:rsidRDefault="00BA3116" w14:paraId="5B8597C5" w14:textId="0F860F54">
      <w:pPr>
        <w:rPr>
          <w:ins w:author="Zach Holsinger" w:date="2021-03-25T11:20:00Z" w:id="12"/>
        </w:rPr>
      </w:pPr>
    </w:p>
    <w:p w:rsidRPr="00BA3116" w:rsidR="00BA3116" w:rsidDel="00BA3116" w:rsidRDefault="00BA3116" w14:paraId="2506CB4E" w14:textId="40FA33D5">
      <w:pPr>
        <w:ind w:firstLine="720"/>
        <w:rPr>
          <w:del w:author="Zach Holsinger" w:date="2021-03-25T11:20:00Z" w:id="13"/>
        </w:rPr>
        <w:pPrChange w:author="Zach Holsinger" w:date="2021-03-25T11:20:00Z" w:id="14">
          <w:pPr>
            <w:pStyle w:val="Heading1"/>
          </w:pPr>
        </w:pPrChange>
      </w:pPr>
      <w:ins w:author="Zach Holsinger" w:date="2021-03-25T11:20:00Z" w:id="15">
        <w:r>
          <w:t xml:space="preserve">There exists a problem in developing countries involving energy conservation. In order to provide a practical way of controlling energy consumption and to create a tool for teaching energy conservation, </w:t>
        </w:r>
      </w:ins>
      <w:ins w:author="Zach Holsinger" w:date="2021-03-25T11:21:00Z" w:id="16">
        <w:r>
          <w:t>Energy Monitoring and Management Systems (EMMS)</w:t>
        </w:r>
      </w:ins>
      <w:ins w:author="Zach Holsinger" w:date="2021-03-25T11:20:00Z" w:id="17">
        <w:r>
          <w:t xml:space="preserve"> was tasked to make an energy meter. Th</w:t>
        </w:r>
      </w:ins>
      <w:ins w:author="Zach Holsinger" w:date="2021-03-25T11:21:00Z" w:id="18">
        <w:r>
          <w:t>is</w:t>
        </w:r>
      </w:ins>
      <w:ins w:author="Zach Holsinger" w:date="2021-03-25T11:20:00Z" w:id="19">
        <w:r>
          <w:t xml:space="preserve"> meter should be able to measure energy usage over a period of time and to prevent further energy usage after a specified amount has been consumed.</w:t>
        </w:r>
      </w:ins>
    </w:p>
    <w:p w:rsidR="00AB1040" w:rsidP="00191342" w:rsidRDefault="00257F04" w14:paraId="00000062" w14:textId="1531F290">
      <w:r>
        <w:tab/>
      </w:r>
      <w:r>
        <w:t>The EMMS project’s largest client, TCZ, requested electrical meters for monitoring their energy usage in the Spring of 2018. The team delivered the physical meters however they do not have functional code. Currently, TCZ is not capable of managing the energy use of their student dormitories effectively.</w:t>
      </w:r>
      <w:r w:rsidR="00191342">
        <w:t xml:space="preserve"> </w:t>
      </w:r>
      <w:r w:rsidR="14A77275">
        <w:t>This document will provide information on the team’s work during the most recent work cycle of EMMS (</w:t>
      </w:r>
      <w:r w:rsidR="553BB455">
        <w:t>January 2021</w:t>
      </w:r>
      <w:r w:rsidR="18C95C66">
        <w:t xml:space="preserve">– </w:t>
      </w:r>
      <w:r w:rsidR="3781DBA9">
        <w:t xml:space="preserve">March </w:t>
      </w:r>
      <w:r w:rsidR="79763C2F">
        <w:t>202</w:t>
      </w:r>
      <w:r w:rsidR="7257474B">
        <w:t>1</w:t>
      </w:r>
      <w:r w:rsidR="79763C2F">
        <w:t>).</w:t>
      </w:r>
      <w:r w:rsidR="14A77275">
        <w:t xml:space="preserve"> This document also provides a brief introduction to the project before providing a description of the project’s </w:t>
      </w:r>
      <w:del w:author="Zach Holsinger" w:date="2021-03-25T11:25:00Z" w:id="20">
        <w:r w:rsidDel="00552D6E" w:rsidR="14A77275">
          <w:delText>current status</w:delText>
        </w:r>
      </w:del>
      <w:ins w:author="Zach Holsinger" w:date="2021-03-25T11:25:00Z" w:id="21">
        <w:r w:rsidR="00552D6E">
          <w:t>status</w:t>
        </w:r>
      </w:ins>
      <w:r w:rsidR="14A77275">
        <w:t>. The current status includes the goals for this work cycle and tasks underway to complete them within a timeline. Additionally, this document should help the reader to understand the EMMS team’s outlook for the rest of the year and long-term goals for the project.</w:t>
      </w:r>
      <w:r w:rsidR="00191342">
        <w:t xml:space="preserve"> </w:t>
      </w:r>
      <w:r w:rsidR="14A77275">
        <w:t>At the conclusion of the work cycle, the team has not yet finalized code to make the meters in TCZ functional, however there has been noticeable progress towards fixing errors</w:t>
      </w:r>
      <w:r w:rsidR="21C65C74">
        <w:t xml:space="preserve"> and identifying the work that remains</w:t>
      </w:r>
      <w:r w:rsidR="79763C2F">
        <w:t xml:space="preserve">. </w:t>
      </w:r>
      <w:r w:rsidR="5D3F3E56">
        <w:t xml:space="preserve">The team made significant strides in this area, in addition to progress made towards future improvements to the meter. </w:t>
      </w:r>
    </w:p>
    <w:p w:rsidR="00AB1040" w:rsidRDefault="00257F04" w14:paraId="00000063" w14:textId="77777777">
      <w:pPr>
        <w:pStyle w:val="Heading1"/>
      </w:pPr>
      <w:bookmarkStart w:name="_Toc65745524" w:id="22"/>
      <w:r>
        <w:t>Problem Definition</w:t>
      </w:r>
      <w:bookmarkEnd w:id="22"/>
    </w:p>
    <w:p w:rsidR="00AB1040" w:rsidRDefault="00257F04" w14:paraId="00000064" w14:textId="5D6EA6B6">
      <w:r>
        <w:tab/>
      </w:r>
      <w:r>
        <w:t xml:space="preserve">There exists a problem in places where </w:t>
      </w:r>
      <w:commentRangeStart w:id="23"/>
      <w:del w:author="Zach Holsinger" w:date="2021-03-25T11:19:00Z" w:id="24">
        <w:r w:rsidDel="0076271B">
          <w:delText>power</w:delText>
        </w:r>
        <w:commentRangeEnd w:id="23"/>
        <w:r w:rsidDel="0076271B" w:rsidR="006E31FB">
          <w:rPr>
            <w:rStyle w:val="CommentReference"/>
          </w:rPr>
          <w:commentReference w:id="23"/>
        </w:r>
        <w:r w:rsidDel="0076271B">
          <w:delText xml:space="preserve"> </w:delText>
        </w:r>
      </w:del>
      <w:ins w:author="Zach Holsinger" w:date="2021-03-25T11:19:00Z" w:id="25">
        <w:r w:rsidR="0076271B">
          <w:t xml:space="preserve">electricity </w:t>
        </w:r>
      </w:ins>
      <w:r>
        <w:t>is a much more expensive and limited resource. The goal of this project is to design and implement a reliable, manufacturable, and expandable system to measure, display, and limit the energy usage of a home or other facility to encourage energy conservation and financial frugality.</w:t>
      </w:r>
    </w:p>
    <w:p w:rsidR="00F03BF3" w:rsidRDefault="00F03BF3" w14:paraId="7B204563" w14:textId="77777777">
      <w:pPr>
        <w:rPr>
          <w:b/>
          <w:u w:val="single"/>
        </w:rPr>
      </w:pPr>
      <w:r>
        <w:br w:type="page"/>
      </w:r>
    </w:p>
    <w:p w:rsidR="00AB1040" w:rsidRDefault="00257F04" w14:paraId="00000065" w14:textId="242D5B9C">
      <w:pPr>
        <w:pStyle w:val="Heading1"/>
      </w:pPr>
      <w:bookmarkStart w:name="_Toc65745525" w:id="26"/>
      <w:r>
        <w:lastRenderedPageBreak/>
        <w:t>Project Overview</w:t>
      </w:r>
      <w:bookmarkEnd w:id="26"/>
    </w:p>
    <w:p w:rsidR="00AB1040" w:rsidP="006150AA" w:rsidRDefault="14A77275" w14:paraId="00000067" w14:textId="44115C37">
      <w:pPr>
        <w:ind w:firstLine="720"/>
      </w:pPr>
      <w:r>
        <w:t xml:space="preserve">Over </w:t>
      </w:r>
      <w:r w:rsidR="619301DC">
        <w:t>Summer 2019</w:t>
      </w:r>
      <w:r>
        <w:t>, our project sent a site team to TCZ with the purpose of installing meters as well as connecting with our client.  While the team installed 20 meters, shortly after leaving it was reported that the meters were not functioning as expected.  Thus, our urgent focus is updating the meter firmware to fix these issues, as well as creating a user manual and other documentation useful for teaching users how to use and maintain our meter.  Once these tasks are done, we will walk TCZ through the process of updating their meters using the PICKit we provided to them before leaving.</w:t>
      </w:r>
    </w:p>
    <w:p w:rsidR="006150AA" w:rsidP="3A9C4CB1" w:rsidRDefault="13656D7E" w14:paraId="493504D6" w14:textId="03D89D12">
      <w:pPr>
        <w:keepNext/>
        <w:jc w:val="center"/>
      </w:pPr>
      <w:r w:rsidR="13656D7E">
        <w:drawing>
          <wp:inline wp14:editId="6814B391" wp14:anchorId="6A0FF7B1">
            <wp:extent cx="4377240" cy="3093530"/>
            <wp:effectExtent l="0" t="0" r="0" b="0"/>
            <wp:docPr id="1786742778" name="Picture 1786742778" title=""/>
            <wp:cNvGraphicFramePr>
              <a:graphicFrameLocks noChangeAspect="1"/>
            </wp:cNvGraphicFramePr>
            <a:graphic>
              <a:graphicData uri="http://schemas.openxmlformats.org/drawingml/2006/picture">
                <pic:pic>
                  <pic:nvPicPr>
                    <pic:cNvPr id="0" name="Picture 1786742778"/>
                    <pic:cNvPicPr/>
                  </pic:nvPicPr>
                  <pic:blipFill>
                    <a:blip r:embed="R969b4998ea4e4fe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77240" cy="3093530"/>
                    </a:xfrm>
                    <a:prstGeom prst="rect">
                      <a:avLst/>
                    </a:prstGeom>
                  </pic:spPr>
                </pic:pic>
              </a:graphicData>
            </a:graphic>
          </wp:inline>
        </w:drawing>
      </w:r>
    </w:p>
    <w:p w:rsidR="006150AA" w:rsidP="006150AA" w:rsidRDefault="006150AA" w14:paraId="2FB55B04" w14:textId="586FAB47">
      <w:pPr>
        <w:pStyle w:val="Caption"/>
        <w:jc w:val="center"/>
      </w:pPr>
      <w:r>
        <w:t xml:space="preserve">Figure </w:t>
      </w:r>
      <w:r>
        <w:fldChar w:fldCharType="begin"/>
      </w:r>
      <w:r>
        <w:instrText>SEQ Figure \* ARABIC</w:instrText>
      </w:r>
      <w:r>
        <w:fldChar w:fldCharType="separate"/>
      </w:r>
      <w:r>
        <w:rPr>
          <w:noProof/>
        </w:rPr>
        <w:t>1</w:t>
      </w:r>
      <w:r>
        <w:fldChar w:fldCharType="end"/>
      </w:r>
      <w:r>
        <w:t>: Global Timeline</w:t>
      </w:r>
    </w:p>
    <w:p w:rsidR="00AB1040" w:rsidRDefault="00257F04" w14:paraId="6D0BCE70" w14:textId="24DA259D">
      <w:pPr>
        <w:ind w:firstLine="720"/>
      </w:pPr>
      <w:r>
        <w:t>Since then, there has been an overhaul of our code, and although there are still more steps to take, we are making strides towards a more consistent and fully functioning meter. The rest of this document will summarize this progress</w:t>
      </w:r>
      <w:r w:rsidR="3C45A8B6">
        <w:t>.</w:t>
      </w:r>
    </w:p>
    <w:p w:rsidR="00AB1040" w:rsidP="6D6117E9" w:rsidRDefault="3C45A8B6" w14:paraId="00000069" w14:textId="6E259C17">
      <w:pPr>
        <w:pBdr>
          <w:top w:val="nil"/>
          <w:left w:val="nil"/>
          <w:bottom w:val="nil"/>
          <w:right w:val="nil"/>
          <w:between w:val="nil"/>
        </w:pBdr>
        <w:spacing w:after="0" w:line="240" w:lineRule="auto"/>
        <w:ind w:firstLine="720"/>
      </w:pPr>
      <w:r>
        <w:t xml:space="preserve">Additionally, the team has been making progress towards </w:t>
      </w:r>
      <w:r w:rsidR="20231AC0">
        <w:t>other areas of development. This includes adjustments to the layout of the PCBs within the enclosure and also</w:t>
      </w:r>
      <w:r w:rsidR="00257F04">
        <w:t xml:space="preserve"> </w:t>
      </w:r>
      <w:r w:rsidR="2EE5EB7A">
        <w:t>expansion on the WiFi</w:t>
      </w:r>
      <w:r w:rsidR="2D1DE7E0">
        <w:t xml:space="preserve"> </w:t>
      </w:r>
      <w:r w:rsidR="2EE5EB7A">
        <w:t>system</w:t>
      </w:r>
      <w:r w:rsidR="2D1DE7E0">
        <w:t xml:space="preserve"> </w:t>
      </w:r>
      <w:r w:rsidR="2EE5EB7A">
        <w:t>being incorporated into</w:t>
      </w:r>
      <w:r w:rsidR="2D1DE7E0">
        <w:t xml:space="preserve"> </w:t>
      </w:r>
      <w:r w:rsidR="2EE5EB7A">
        <w:t xml:space="preserve">the boards. The rest of this document will describe </w:t>
      </w:r>
      <w:r w:rsidR="31513820">
        <w:t>the work done in these areas and the progress towards the goals of the current work cycle.</w:t>
      </w:r>
    </w:p>
    <w:p w:rsidR="006150AA" w:rsidRDefault="006150AA" w14:paraId="6472ACAB" w14:textId="77777777">
      <w:pPr>
        <w:rPr>
          <w:b/>
          <w:u w:val="single"/>
        </w:rPr>
      </w:pPr>
      <w:r>
        <w:br w:type="page"/>
      </w:r>
    </w:p>
    <w:p w:rsidR="00AB1040" w:rsidRDefault="00073699" w14:paraId="0000006A" w14:textId="75C71811">
      <w:pPr>
        <w:pStyle w:val="Heading1"/>
        <w:spacing w:after="200"/>
      </w:pPr>
      <w:bookmarkStart w:name="_Toc65745526" w:id="27"/>
      <w:r>
        <w:lastRenderedPageBreak/>
        <w:t>Spring</w:t>
      </w:r>
      <w:r w:rsidR="0F512571">
        <w:t xml:space="preserve"> </w:t>
      </w:r>
      <w:r w:rsidR="14A77275">
        <w:t>202</w:t>
      </w:r>
      <w:r>
        <w:t>1</w:t>
      </w:r>
      <w:r w:rsidR="14A77275">
        <w:t xml:space="preserve"> Progress</w:t>
      </w:r>
      <w:r w:rsidR="00260C06">
        <w:t xml:space="preserve"> &amp; Goals Overview</w:t>
      </w:r>
      <w:bookmarkEnd w:id="27"/>
      <w:r w:rsidR="00257F04">
        <w:tab/>
      </w:r>
    </w:p>
    <w:p w:rsidR="00AB1040" w:rsidRDefault="14A77275" w14:paraId="0000006B" w14:textId="77777777">
      <w:r>
        <w:t>At the beginning of this project cycle, we defined goals as listed below:</w:t>
      </w:r>
    </w:p>
    <w:p w:rsidR="00EB7290" w:rsidP="00EB7290" w:rsidRDefault="00EB7290" w14:paraId="332C0EBA" w14:textId="33926C9C">
      <w:pPr>
        <w:pStyle w:val="ListParagraph"/>
        <w:numPr>
          <w:ilvl w:val="0"/>
          <w:numId w:val="10"/>
        </w:numPr>
      </w:pPr>
      <w:r>
        <w:t>Verify that the meter is fully functional with no bugs.</w:t>
      </w:r>
    </w:p>
    <w:p w:rsidR="00D37C4C" w:rsidP="00D37C4C" w:rsidRDefault="00D37C4C" w14:paraId="7C5C5104" w14:textId="47D981B3">
      <w:pPr>
        <w:pStyle w:val="ListParagraph"/>
        <w:numPr>
          <w:ilvl w:val="0"/>
          <w:numId w:val="10"/>
        </w:numPr>
      </w:pPr>
      <w:r>
        <w:t>Cross-Verify to previously made checklist</w:t>
      </w:r>
      <w:r w:rsidR="4AA9C5EB">
        <w:t>.</w:t>
      </w:r>
    </w:p>
    <w:p w:rsidR="00EB7290" w:rsidP="00D37C4C" w:rsidRDefault="00EB7290" w14:paraId="3C3DB423" w14:textId="0BC3CCDC">
      <w:pPr>
        <w:pStyle w:val="ListParagraph"/>
        <w:numPr>
          <w:ilvl w:val="1"/>
          <w:numId w:val="10"/>
        </w:numPr>
      </w:pPr>
      <w:r>
        <w:t>Step 3 meters through the previously defined ‘Test Verification’ checklist.</w:t>
      </w:r>
    </w:p>
    <w:p w:rsidR="00EB7290" w:rsidP="00EB7290" w:rsidRDefault="00EB7290" w14:paraId="26346FE5" w14:textId="06A4576D">
      <w:pPr>
        <w:pStyle w:val="ListParagraph"/>
        <w:numPr>
          <w:ilvl w:val="1"/>
          <w:numId w:val="10"/>
        </w:numPr>
      </w:pPr>
      <w:r>
        <w:t>Refine the ‘Test Verification’ checklist to ensure all crucial items and subsystems are tested.</w:t>
      </w:r>
    </w:p>
    <w:p w:rsidR="00EB7290" w:rsidP="00D37C4C" w:rsidRDefault="00EB7290" w14:paraId="44B55B1D" w14:textId="55135B0F">
      <w:pPr>
        <w:pStyle w:val="ListParagraph"/>
        <w:numPr>
          <w:ilvl w:val="0"/>
          <w:numId w:val="10"/>
        </w:numPr>
      </w:pPr>
      <w:r>
        <w:t>Assemble prototype meter with new PCB layout</w:t>
      </w:r>
      <w:r w:rsidR="232193C1">
        <w:t>.</w:t>
      </w:r>
    </w:p>
    <w:p w:rsidRPr="00D37C4C" w:rsidR="00260C06" w:rsidP="06EAF4F7" w:rsidRDefault="00260C06" w14:paraId="0803B392" w14:textId="5EC2171C">
      <w:pPr>
        <w:pStyle w:val="ListParagraph"/>
        <w:numPr>
          <w:ilvl w:val="0"/>
          <w:numId w:val="10"/>
        </w:numPr>
        <w:rPr>
          <w:b w:val="0"/>
          <w:bCs w:val="0"/>
          <w:u w:val="single"/>
        </w:rPr>
      </w:pPr>
      <w:r w:rsidR="00EB7290">
        <w:rPr>
          <w:b w:val="0"/>
          <w:bCs w:val="0"/>
        </w:rPr>
        <w:t xml:space="preserve">Develop new PHP website frontend template engine for system administrator user </w:t>
      </w:r>
      <w:r w:rsidR="00EB7290">
        <w:rPr>
          <w:b w:val="0"/>
          <w:bCs w:val="0"/>
        </w:rPr>
        <w:t>interface</w:t>
      </w:r>
      <w:r w:rsidR="232193C1">
        <w:rPr>
          <w:b w:val="0"/>
          <w:bCs w:val="0"/>
        </w:rPr>
        <w:t>.</w:t>
      </w:r>
    </w:p>
    <w:p w:rsidRPr="00D37C4C" w:rsidR="00260C06" w:rsidP="06EAF4F7" w:rsidRDefault="00260C06" w14:paraId="07B951C1" w14:textId="58FC017A">
      <w:pPr>
        <w:pStyle w:val="ListParagraph"/>
        <w:numPr>
          <w:ilvl w:val="0"/>
          <w:numId w:val="10"/>
        </w:numPr>
        <w:rPr>
          <w:b w:val="0"/>
          <w:bCs w:val="0"/>
          <w:u w:val="single"/>
        </w:rPr>
      </w:pPr>
      <w:r w:rsidR="00260C06">
        <w:rPr>
          <w:b w:val="0"/>
          <w:bCs w:val="0"/>
        </w:rPr>
        <w:t>System server polls and stores live data read from the meters</w:t>
      </w:r>
      <w:r w:rsidR="6A598C5D">
        <w:rPr/>
        <w:t>.</w:t>
      </w:r>
    </w:p>
    <w:p w:rsidR="00073699" w:rsidRDefault="00257F04" w14:paraId="059BCCAE" w14:textId="7E5EB69F">
      <w:r>
        <w:t xml:space="preserve">These are discussed below in addition to an unofficial goal of </w:t>
      </w:r>
      <w:r w:rsidR="00073699">
        <w:t>having underclassmen volunteers wire, program, and compile code on a PIC32.</w:t>
      </w:r>
    </w:p>
    <w:p w:rsidR="00F03BF3" w:rsidRDefault="00F03BF3" w14:paraId="17F214C9" w14:textId="77777777">
      <w:pPr>
        <w:rPr>
          <w:b/>
        </w:rPr>
      </w:pPr>
      <w:r>
        <w:br w:type="page"/>
      </w:r>
    </w:p>
    <w:p w:rsidR="00AB1040" w:rsidRDefault="14A77275" w14:paraId="0000006F" w14:textId="202FBE7D">
      <w:pPr>
        <w:pStyle w:val="Heading2"/>
      </w:pPr>
      <w:bookmarkStart w:name="_Toc65745527" w:id="28"/>
      <w:r>
        <w:lastRenderedPageBreak/>
        <w:t>Goal 1</w:t>
      </w:r>
      <w:bookmarkEnd w:id="28"/>
    </w:p>
    <w:p w:rsidRPr="00196866" w:rsidR="00196866" w:rsidP="3A9C4CB1" w:rsidRDefault="00196866" w14:paraId="62AB8152" w14:textId="1202E86C">
      <w:pPr>
        <w:pStyle w:val="ListParagraph"/>
        <w:numPr>
          <w:ilvl w:val="0"/>
          <w:numId w:val="19"/>
        </w:numPr>
      </w:pPr>
      <w:r>
        <w:t>Verify that the meter is fully functional with no bugs</w:t>
      </w:r>
      <w:r w:rsidR="5220DBC3">
        <w:t>.</w:t>
      </w:r>
    </w:p>
    <w:p w:rsidRPr="00196866" w:rsidR="388FD467" w:rsidP="007B6CBA" w:rsidRDefault="5E33E877" w14:paraId="174499F8" w14:textId="73769AAD">
      <w:pPr>
        <w:ind w:firstLine="360"/>
      </w:pPr>
      <w:r w:rsidRPr="3A9C4CB1">
        <w:t>Most of</w:t>
      </w:r>
      <w:r w:rsidRPr="3A9C4CB1" w:rsidR="154E282E">
        <w:t xml:space="preserve"> th</w:t>
      </w:r>
      <w:r w:rsidRPr="3A9C4CB1" w:rsidR="561264D6">
        <w:t>is</w:t>
      </w:r>
      <w:r w:rsidRPr="3A9C4CB1" w:rsidR="154E282E">
        <w:t xml:space="preserve"> cycle was spent resolving the known bugs before tackling the verification of the meter. Specifically, the interactions with the on-board </w:t>
      </w:r>
      <w:r w:rsidRPr="3A9C4CB1" w:rsidR="72C0C61F">
        <w:t xml:space="preserve">clock chip proved difficult in previous semesters, however the issues in the code related to these problems have been resolved. This completes the previous list of known </w:t>
      </w:r>
      <w:r w:rsidRPr="3A9C4CB1" w:rsidR="04005A9A">
        <w:t>issues that was developed in Fall 2019. In the remaining time of this work cycle, there has been a verification of the meter</w:t>
      </w:r>
      <w:r w:rsidRPr="3A9C4CB1" w:rsidR="43ED419B">
        <w:t>’</w:t>
      </w:r>
      <w:r w:rsidRPr="3A9C4CB1" w:rsidR="04005A9A">
        <w:t xml:space="preserve">s functionality, </w:t>
      </w:r>
      <w:r w:rsidRPr="3A9C4CB1" w:rsidR="2DBC7AE8">
        <w:t xml:space="preserve">which </w:t>
      </w:r>
      <w:r w:rsidRPr="3A9C4CB1" w:rsidR="25E83F34">
        <w:t>ha</w:t>
      </w:r>
      <w:r w:rsidRPr="3A9C4CB1" w:rsidR="2DBC7AE8">
        <w:t xml:space="preserve">s </w:t>
      </w:r>
      <w:r w:rsidRPr="3A9C4CB1" w:rsidR="25E83F34">
        <w:t>resulted in</w:t>
      </w:r>
      <w:r w:rsidRPr="3A9C4CB1" w:rsidR="6B68AD8B">
        <w:t xml:space="preserve"> a list of further issues that must be addressed before beginning to test</w:t>
      </w:r>
      <w:r w:rsidRPr="3A9C4CB1" w:rsidR="4ABB2024">
        <w:t xml:space="preserve"> for consistency between meters</w:t>
      </w:r>
      <w:r w:rsidRPr="3A9C4CB1" w:rsidR="2679CBCC">
        <w:t>. Of the remaining issues, there are few that are ‘necessary’ for the meter to function</w:t>
      </w:r>
      <w:r w:rsidRPr="3A9C4CB1" w:rsidR="48891CA9">
        <w:t xml:space="preserve">. Based on the analysis of the code issues, the team is hopeful that these problems can be resolved </w:t>
      </w:r>
      <w:r w:rsidRPr="3A9C4CB1" w:rsidR="70D54067">
        <w:t>by the conclusion of the 2020-2021 academic year.</w:t>
      </w:r>
    </w:p>
    <w:p w:rsidR="0642376D" w:rsidP="3A9C4CB1" w:rsidRDefault="0642376D" w14:paraId="07D501B4" w14:textId="56282D28">
      <w:pPr>
        <w:rPr>
          <w:i/>
          <w:iCs/>
          <w:lang w:val="en"/>
        </w:rPr>
      </w:pPr>
      <w:r w:rsidRPr="3A9C4CB1">
        <w:t>Further i</w:t>
      </w:r>
      <w:r w:rsidRPr="3A9C4CB1" w:rsidR="70D54067">
        <w:t xml:space="preserve">nformation regarding this goal can be found in the records </w:t>
      </w:r>
      <w:r w:rsidRPr="3A9C4CB1" w:rsidR="70D54067">
        <w:rPr>
          <w:i/>
          <w:iCs/>
        </w:rPr>
        <w:t>“</w:t>
      </w:r>
      <w:r w:rsidRPr="3A9C4CB1" w:rsidR="70D54067">
        <w:rPr>
          <w:i/>
          <w:iCs/>
          <w:lang w:val="en"/>
        </w:rPr>
        <w:t xml:space="preserve">EMMS Code Stability Improvements” </w:t>
      </w:r>
      <w:r w:rsidRPr="3A9C4CB1" w:rsidR="70D54067">
        <w:rPr>
          <w:lang w:val="en"/>
        </w:rPr>
        <w:t>and</w:t>
      </w:r>
      <w:r w:rsidRPr="3A9C4CB1" w:rsidR="70D54067">
        <w:rPr>
          <w:i/>
          <w:iCs/>
          <w:lang w:val="en"/>
        </w:rPr>
        <w:t xml:space="preserve"> “</w:t>
      </w:r>
      <w:r w:rsidRPr="3A9C4CB1" w:rsidR="7D9E4593">
        <w:rPr>
          <w:i/>
          <w:iCs/>
          <w:lang w:val="en"/>
        </w:rPr>
        <w:t>EMMS Meter Performance Analysis</w:t>
      </w:r>
      <w:r w:rsidRPr="3A9C4CB1" w:rsidR="5E8A268A">
        <w:rPr>
          <w:i/>
          <w:iCs/>
          <w:lang w:val="en"/>
        </w:rPr>
        <w:t>.”</w:t>
      </w:r>
    </w:p>
    <w:p w:rsidR="3A9C4CB1" w:rsidP="3A9C4CB1" w:rsidRDefault="3A9C4CB1" w14:paraId="555D1670" w14:textId="709C461D"/>
    <w:p w:rsidR="00AB1040" w:rsidRDefault="14A77275" w14:paraId="00000076" w14:textId="5EB8E86F">
      <w:pPr>
        <w:pStyle w:val="Heading2"/>
      </w:pPr>
      <w:bookmarkStart w:name="_Toc65745528" w:id="29"/>
      <w:r>
        <w:t>Goal 2</w:t>
      </w:r>
      <w:bookmarkEnd w:id="29"/>
    </w:p>
    <w:p w:rsidR="00196866" w:rsidP="3A9C4CB1" w:rsidRDefault="00196866" w14:paraId="37919E69" w14:textId="3B2FD37E">
      <w:pPr>
        <w:pStyle w:val="ListParagraph"/>
        <w:numPr>
          <w:ilvl w:val="0"/>
          <w:numId w:val="18"/>
        </w:numPr>
      </w:pPr>
      <w:r>
        <w:t>Cross-Verify to previously made checklist</w:t>
      </w:r>
      <w:r w:rsidR="598F8227">
        <w:t>.</w:t>
      </w:r>
    </w:p>
    <w:p w:rsidRPr="00196866" w:rsidR="00196866" w:rsidP="007B6CBA" w:rsidRDefault="005FD32B" w14:paraId="0E9B89E2" w14:textId="0342C01D">
      <w:pPr>
        <w:ind w:firstLine="360"/>
        <w:rPr>
          <w:u w:val="single"/>
        </w:rPr>
      </w:pPr>
      <w:r>
        <w:t>This goal became incorporated into the work done towards Goal 1. Because there are still issues in the EMMS meter’s code, it did not seem practical to test three meters for differences. Instead,</w:t>
      </w:r>
      <w:r w:rsidR="47205077">
        <w:t xml:space="preserve"> a single meter was tested to see what is still unresolved. The testing</w:t>
      </w:r>
      <w:r w:rsidR="127CF8F9">
        <w:t xml:space="preserve"> of the meter utilized the</w:t>
      </w:r>
      <w:r w:rsidR="47205077">
        <w:t xml:space="preserve"> verification checklist indicated in th</w:t>
      </w:r>
      <w:r w:rsidR="3563BA39">
        <w:t>is</w:t>
      </w:r>
      <w:r w:rsidR="47205077">
        <w:t xml:space="preserve"> goal</w:t>
      </w:r>
      <w:r w:rsidR="36B7D168">
        <w:t>’s description</w:t>
      </w:r>
      <w:r w:rsidR="11827D7F">
        <w:t xml:space="preserve"> and created a list of </w:t>
      </w:r>
      <w:r w:rsidR="0AA6F8D1">
        <w:t>action items to be resolved in the next work cycle.</w:t>
      </w:r>
      <w:r w:rsidR="58A7C248">
        <w:t xml:space="preserve"> Before using the checklist, minor refinements were made, but no significant changes occurred.</w:t>
      </w:r>
    </w:p>
    <w:p w:rsidR="58A7C248" w:rsidP="3A9C4CB1" w:rsidRDefault="58A7C248" w14:paraId="792206C9" w14:textId="264EBE7B">
      <w:pPr>
        <w:rPr>
          <w:i/>
          <w:iCs/>
          <w:lang w:val="en"/>
        </w:rPr>
      </w:pPr>
      <w:r>
        <w:t xml:space="preserve">As with Goal 1, further information regarding this goal can be found in the record </w:t>
      </w:r>
      <w:r w:rsidRPr="3A9C4CB1">
        <w:rPr>
          <w:i/>
          <w:iCs/>
          <w:lang w:val="en"/>
        </w:rPr>
        <w:t>“EMMS Meter Performance Analysis.”</w:t>
      </w:r>
    </w:p>
    <w:p w:rsidRPr="00196866" w:rsidR="00196866" w:rsidP="00196866" w:rsidRDefault="00196866" w14:paraId="76B9C117" w14:textId="458B8DDA"/>
    <w:p w:rsidR="00F03BF3" w:rsidRDefault="00F03BF3" w14:paraId="4956394A" w14:textId="77777777">
      <w:pPr>
        <w:rPr>
          <w:b/>
        </w:rPr>
      </w:pPr>
      <w:r>
        <w:br w:type="page"/>
      </w:r>
    </w:p>
    <w:p w:rsidR="00E51D6C" w:rsidP="00E51D6C" w:rsidRDefault="00E51D6C" w14:paraId="4A0824BD" w14:textId="41786F21">
      <w:pPr>
        <w:pStyle w:val="Heading2"/>
      </w:pPr>
      <w:bookmarkStart w:name="_Toc65745529" w:id="30"/>
      <w:r>
        <w:lastRenderedPageBreak/>
        <w:t>Goal 3</w:t>
      </w:r>
      <w:bookmarkEnd w:id="30"/>
    </w:p>
    <w:p w:rsidR="00196866" w:rsidP="3A9C4CB1" w:rsidRDefault="00196866" w14:paraId="1B770CDD" w14:textId="0AEF342D">
      <w:pPr>
        <w:pStyle w:val="ListParagraph"/>
        <w:numPr>
          <w:ilvl w:val="0"/>
          <w:numId w:val="17"/>
        </w:numPr>
      </w:pPr>
      <w:r>
        <w:t xml:space="preserve">Assemble prototype meter with new PCB </w:t>
      </w:r>
      <w:r w:rsidR="2B455B13">
        <w:t>layout</w:t>
      </w:r>
      <w:r w:rsidR="64952ABE">
        <w:t>.</w:t>
      </w:r>
    </w:p>
    <w:p w:rsidRPr="00196866" w:rsidR="00196866" w:rsidP="3A9C4CB1" w:rsidRDefault="3B20B726" w14:paraId="444C10BE" w14:textId="0B98DE62">
      <w:pPr>
        <w:pStyle w:val="ListParagraph"/>
        <w:numPr>
          <w:ilvl w:val="0"/>
          <w:numId w:val="17"/>
        </w:numPr>
      </w:pPr>
      <w:r>
        <w:t xml:space="preserve">New PCB design and </w:t>
      </w:r>
      <w:r w:rsidR="3FF5BAFB">
        <w:t>e</w:t>
      </w:r>
      <w:r>
        <w:t xml:space="preserve">nclosure </w:t>
      </w:r>
      <w:r w:rsidR="52E0D411">
        <w:t>l</w:t>
      </w:r>
      <w:r>
        <w:t>ayout</w:t>
      </w:r>
      <w:r w:rsidR="64952ABE">
        <w:t>.</w:t>
      </w:r>
    </w:p>
    <w:p w:rsidR="3B20B726" w:rsidP="007B6CBA" w:rsidRDefault="6B966980" w14:paraId="181972E8" w14:textId="01162D0E">
      <w:pPr>
        <w:ind w:firstLine="360"/>
      </w:pPr>
      <w:r>
        <w:t>The team furthered their effort in designing and constructing the new PCB layout</w:t>
      </w:r>
      <w:r w:rsidR="0AB167B0">
        <w:t xml:space="preserve">. They were able to finish the new PCB design this semester and send it out to get printed. In addition, the team was able to </w:t>
      </w:r>
      <w:r w:rsidR="3FD8F150">
        <w:t>fit together the boards for the first time with the new connection system. Moving forward the team will be finalizing and testing the new mounting design for the boards</w:t>
      </w:r>
      <w:r w:rsidR="0AA2B0DD">
        <w:t>, as well as test the functionality of the boards to see if there are any notable improvements or issues with the new design.</w:t>
      </w:r>
    </w:p>
    <w:p w:rsidR="0AA2B0DD" w:rsidP="5F3AA425" w:rsidRDefault="0AA2B0DD" w14:paraId="7BC8CE78" w14:textId="29F5C583">
      <w:r>
        <w:t>Further progress towards this goal is documented in the record titled “EMMS Enclosure and UI Changes”.</w:t>
      </w:r>
    </w:p>
    <w:p w:rsidR="53719065" w:rsidP="14A77275" w:rsidRDefault="53719065" w14:paraId="27425F84" w14:textId="1147E480">
      <w:pPr>
        <w:pStyle w:val="Heading2"/>
      </w:pPr>
      <w:bookmarkStart w:name="_Toc65745530" w:id="31"/>
      <w:r>
        <w:t>Goal 4</w:t>
      </w:r>
      <w:bookmarkEnd w:id="31"/>
    </w:p>
    <w:p w:rsidRPr="00196866" w:rsidR="00196866" w:rsidP="3A9C4CB1" w:rsidRDefault="00196866" w14:paraId="52BAA133" w14:textId="3A5CB4EC">
      <w:pPr>
        <w:pStyle w:val="ListParagraph"/>
        <w:numPr>
          <w:ilvl w:val="0"/>
          <w:numId w:val="16"/>
        </w:numPr>
        <w:rPr>
          <w:u w:val="single"/>
        </w:rPr>
      </w:pPr>
      <w:r>
        <w:t>Develop new PHP website frontend template engine for system administrator user interface</w:t>
      </w:r>
      <w:r w:rsidR="7DE48D7A">
        <w:t>.</w:t>
      </w:r>
    </w:p>
    <w:p w:rsidR="00F069A1" w:rsidP="007B6CBA" w:rsidRDefault="00632E8C" w14:paraId="4388E013" w14:textId="58FC178B">
      <w:pPr>
        <w:ind w:firstLine="360"/>
      </w:pPr>
      <w:r>
        <w:t xml:space="preserve">During Cycle 3 of Spring 2021 the website moved </w:t>
      </w:r>
      <w:r w:rsidR="008A5E29">
        <w:t>all</w:t>
      </w:r>
      <w:r>
        <w:t xml:space="preserve"> the HTML code into PHP file extensions. Migrating to PHP provided more flexibility </w:t>
      </w:r>
      <w:r w:rsidR="00A70D3C">
        <w:t xml:space="preserve">of the functions of the website. This move also streamlined the development process, enabling new features like database </w:t>
      </w:r>
      <w:r w:rsidR="002C7AFE">
        <w:t xml:space="preserve">querying to be done quickly and easily. </w:t>
      </w:r>
    </w:p>
    <w:p w:rsidR="00AD2EB1" w:rsidP="007B6CBA" w:rsidRDefault="00232D20" w14:paraId="102A798F" w14:textId="3C96D521">
      <w:pPr>
        <w:ind w:firstLine="360"/>
      </w:pPr>
      <w:r>
        <w:t xml:space="preserve">In addition to the migration into PHP, the administrative webpage received an overhaul in both aesthetic and functionality. The page’s color scheme was toned-down to reflect previous feedback from panelists and the layout has been </w:t>
      </w:r>
      <w:r w:rsidR="000D4A33">
        <w:t xml:space="preserve">advanced to include more features, and to make them changeable from the </w:t>
      </w:r>
      <w:r w:rsidR="001E65B0">
        <w:t xml:space="preserve">website. Pictures can be uploaded, and certain </w:t>
      </w:r>
      <w:r w:rsidR="00DA50F4">
        <w:t>editable fields</w:t>
      </w:r>
      <w:r w:rsidR="001E65B0">
        <w:t xml:space="preserve"> like tags can be changed via the administrative access page. </w:t>
      </w:r>
    </w:p>
    <w:p w:rsidR="00F069A1" w:rsidP="5957A2A0" w:rsidRDefault="00F069A1" w14:paraId="0E9008DF" w14:textId="0898ED0C">
      <w:r>
        <w:t>Progress towards this goal is documented in the record titled “HMI”</w:t>
      </w:r>
    </w:p>
    <w:p w:rsidR="00260C06" w:rsidP="00260C06" w:rsidRDefault="00260C06" w14:paraId="0C4A9372" w14:textId="05663024">
      <w:pPr>
        <w:pStyle w:val="Heading2"/>
      </w:pPr>
      <w:bookmarkStart w:name="_Toc65745531" w:id="32"/>
      <w:r>
        <w:t>Goal 5</w:t>
      </w:r>
      <w:bookmarkEnd w:id="32"/>
    </w:p>
    <w:p w:rsidR="00260C06" w:rsidP="07709215" w:rsidRDefault="00260C06" w14:paraId="21A89A7B" w14:textId="0A876CB2">
      <w:pPr>
        <w:pStyle w:val="ListParagraph"/>
        <w:numPr>
          <w:ilvl w:val="0"/>
          <w:numId w:val="15"/>
        </w:numPr>
      </w:pPr>
      <w:r>
        <w:t>Polling the server and storing live data from the meters</w:t>
      </w:r>
    </w:p>
    <w:p w:rsidR="00260C06" w:rsidP="007B6CBA" w:rsidRDefault="004A4AAF" w14:paraId="0861A18A" w14:textId="014A1D1B">
      <w:pPr>
        <w:ind w:firstLine="360"/>
      </w:pPr>
      <w:r>
        <w:t xml:space="preserve">In previous years a Java-based remote access tool (S.A.M.) was prototyped and tested at TCZ as a way for administrators to adjust the settings remotely and securely on installed meters. Part of this code involved </w:t>
      </w:r>
      <w:r w:rsidR="00E53BAE">
        <w:t>talking to meters wirelessly through a 2.4GHz</w:t>
      </w:r>
      <w:r w:rsidR="004F31C9">
        <w:t xml:space="preserve"> LAN network. This TCP communication and error control was </w:t>
      </w:r>
      <w:r w:rsidR="004514CC">
        <w:t xml:space="preserve">organized by its own </w:t>
      </w:r>
      <w:r w:rsidR="003B13A7">
        <w:t>package and</w:t>
      </w:r>
      <w:r w:rsidR="004514CC">
        <w:t xml:space="preserve"> is being repurposed to gather meter data and place in now in the </w:t>
      </w:r>
      <w:r w:rsidR="003B13A7">
        <w:t xml:space="preserve">Website Database. This backend code contacts meters that share a LAN connection with the </w:t>
      </w:r>
      <w:r w:rsidR="00A054FC">
        <w:t xml:space="preserve">hardware running the database and places </w:t>
      </w:r>
      <w:r w:rsidR="006C71EF">
        <w:t>gathered meter-</w:t>
      </w:r>
      <w:r w:rsidR="00A054FC">
        <w:t xml:space="preserve">information into the </w:t>
      </w:r>
      <w:r w:rsidR="006C71EF">
        <w:t xml:space="preserve">database. </w:t>
      </w:r>
    </w:p>
    <w:p w:rsidR="00625391" w:rsidP="00625391" w:rsidRDefault="00625391" w14:paraId="71087321" w14:textId="120F0FAB">
      <w:r>
        <w:t xml:space="preserve">Progress </w:t>
      </w:r>
      <w:r w:rsidR="00E91287">
        <w:t>towards this goal is also documented in the record titled “HMI”</w:t>
      </w:r>
    </w:p>
    <w:p w:rsidR="00E31657" w:rsidRDefault="00E31657" w14:paraId="682711B7" w14:textId="77777777">
      <w:pPr>
        <w:rPr>
          <w:b/>
          <w:u w:val="single"/>
        </w:rPr>
      </w:pPr>
      <w:r>
        <w:br w:type="page"/>
      </w:r>
    </w:p>
    <w:p w:rsidR="00AB1040" w:rsidRDefault="00257F04" w14:paraId="0000008B" w14:textId="58D46B59">
      <w:pPr>
        <w:pStyle w:val="Heading1"/>
        <w:rPr>
          <w:color w:val="FF0000"/>
        </w:rPr>
      </w:pPr>
      <w:bookmarkStart w:name="_Toc65745533" w:id="33"/>
      <w:r>
        <w:lastRenderedPageBreak/>
        <w:t>Future Goals</w:t>
      </w:r>
      <w:bookmarkEnd w:id="33"/>
      <w:r>
        <w:t xml:space="preserve"> </w:t>
      </w:r>
    </w:p>
    <w:p w:rsidR="00AB1040" w:rsidP="007B6CBA" w:rsidRDefault="00257F04" w14:paraId="0000008C" w14:textId="77777777">
      <w:pPr>
        <w:ind w:firstLine="720"/>
      </w:pPr>
      <w:r>
        <w:t xml:space="preserve">In the future, EMMS is looking to increase the usability of the meter and to simplify the installation process through documentation and client interaction. </w:t>
      </w:r>
    </w:p>
    <w:p w:rsidR="00AB1040" w:rsidP="007B6CBA" w:rsidRDefault="00257F04" w14:paraId="0000008D" w14:textId="68DAF355">
      <w:pPr>
        <w:ind w:firstLine="720"/>
      </w:pPr>
      <w:r>
        <w:t xml:space="preserve">Increasing the usability will come as a result of interactions with our current and potentially future clients. As they inform us of features that they would like, we plan to discuss these and potentially add them to the design. Currently, we have discussed possible additions of an RF version of our current </w:t>
      </w:r>
      <w:r w:rsidR="196E83B1">
        <w:t>Wi-Fi</w:t>
      </w:r>
      <w:r>
        <w:t xml:space="preserve"> module and a DC version of our Power Sense board. These are not guaranteed additions, but we have heard that they may be desired by potential clients.</w:t>
      </w:r>
    </w:p>
    <w:p w:rsidR="00AB1040" w:rsidP="007B6CBA" w:rsidRDefault="14A77275" w14:paraId="0000008E" w14:textId="0CCFB241">
      <w:pPr>
        <w:ind w:firstLine="720"/>
      </w:pPr>
      <w:r>
        <w:t>To spread the impact of the EMMS meter, we have determined it worthwhile to simplify the installation process. This would allow meters to be installed without the need for a site team trip. Meeting this goal would include documentation on how to set up the EMMS meter as well as setup for a WiFi network to be able to connect to all the meters. A test manual for both the user and administrator was drafted over the 2019-2020 academic year to aid in the installation and basic functionality of the meter.</w:t>
      </w:r>
    </w:p>
    <w:p w:rsidR="00AB1040" w:rsidP="007B6CBA" w:rsidRDefault="14A77275" w14:paraId="107ADEE3" w14:textId="5C2F002A">
      <w:pPr>
        <w:ind w:firstLine="720"/>
      </w:pPr>
      <w:r>
        <w:t>Considering the vast amount of time and effort it takes the team to manufacture twenty or more meters, as was done Spring 2019, we want to consider outsourcing large manufacturing orders to a manufacturing house. There has been an expressed interest which may entail large orders in the future that the team cannot handle – in this case outsourcing the manufacturing would be essential.</w:t>
      </w:r>
    </w:p>
    <w:p w:rsidR="00AB1040" w:rsidP="007B6CBA" w:rsidRDefault="655F158E" w14:paraId="1AE35B38" w14:textId="4E4DE3A1">
      <w:pPr>
        <w:ind w:firstLine="720"/>
      </w:pPr>
      <w:r>
        <w:t xml:space="preserve">As a supplement to the website creation we learned that many cultures trade more than they use currency. Using the platform of the </w:t>
      </w:r>
      <w:r w:rsidR="61A0161A">
        <w:t>HMI clients would be able to redistribute their allotment of energy to buy/sell to others around them through a negotiated trade.</w:t>
      </w:r>
    </w:p>
    <w:p w:rsidR="74491C37" w:rsidP="29FA1C43" w:rsidRDefault="74491C37" w14:paraId="3CA96F48" w14:textId="012E1C3F">
      <w:pPr>
        <w:pStyle w:val="Heading1"/>
      </w:pPr>
      <w:r>
        <w:t>Conclusion</w:t>
      </w:r>
    </w:p>
    <w:p w:rsidR="74491C37" w:rsidP="007B6CBA" w:rsidRDefault="74491C37" w14:paraId="2956F75F" w14:textId="179843CF">
      <w:pPr>
        <w:ind w:firstLine="720"/>
      </w:pPr>
      <w:r>
        <w:t>Cycle 3 saw success in the resolution of known code changes, progress was made towards an updated enclosure layout, and improvements were made to the website interfacing for the meter. Most goals were achieved, or exceeded, during this cycle. This cycle also indicated the remaining issues in the EMMS meter’s code, most of which are not necessary functions for the meter.</w:t>
      </w:r>
      <w:r w:rsidR="7971D3D3">
        <w:t xml:space="preserve"> Although not all </w:t>
      </w:r>
      <w:r w:rsidR="4760F4E6">
        <w:t>of the goals were met during this cycle, progress was made in each of the areas that the team is operating</w:t>
      </w:r>
      <w:r w:rsidR="6537E674">
        <w:t xml:space="preserve">, in code, </w:t>
      </w:r>
      <w:r w:rsidR="1F253028">
        <w:t>enclosure, and website</w:t>
      </w:r>
      <w:r w:rsidR="4760F4E6">
        <w:t>.</w:t>
      </w:r>
    </w:p>
    <w:p w:rsidR="29FA1C43" w:rsidP="29FA1C43" w:rsidRDefault="29FA1C43" w14:paraId="1C7B7581" w14:textId="14BE52A3">
      <w:pPr>
        <w:ind w:firstLine="720"/>
      </w:pPr>
    </w:p>
    <w:p w:rsidR="00E31657" w:rsidRDefault="00E31657" w14:paraId="5E94C8CB" w14:textId="77777777">
      <w:pPr>
        <w:rPr>
          <w:b/>
          <w:u w:val="single"/>
        </w:rPr>
      </w:pPr>
      <w:r>
        <w:br w:type="page"/>
      </w:r>
    </w:p>
    <w:p w:rsidR="00AB1040" w:rsidRDefault="00257F04" w14:paraId="00000090" w14:textId="12263390">
      <w:pPr>
        <w:pStyle w:val="Heading1"/>
      </w:pPr>
      <w:bookmarkStart w:name="_Toc65745534" w:id="34"/>
      <w:r>
        <w:lastRenderedPageBreak/>
        <w:t>Appendix A: Project History</w:t>
      </w:r>
      <w:bookmarkEnd w:id="34"/>
    </w:p>
    <w:p w:rsidR="00AB1040" w:rsidRDefault="00257F04" w14:paraId="00000091" w14:textId="77777777">
      <w:r>
        <w:tab/>
      </w:r>
      <w:r>
        <w:t xml:space="preserve">The overarching problem that our meter addresses as stated previously is that there is no good way to monitor, regulate, and manage different building’s power consumption when connected to a limited or unreliable power supply. Our primary client, Open Door Development (ODD), saw this need and requested a solution. Our contact at ODD is Matt Walsh who is the Mahadaga SIM station manager, Director of Open Door Development, and an alumnus of Messiah College. Matt Walsh contacted the Collaboratory looking for a solution to this need and the Energy Monitoring and Management System project was founded to find a solution. Our meter allocates a set amount of energy for the user each day giving them feedback on their usage and cutting them off when this amount is used up. By doing this, the user is given access to power while the administrator can still regulate and monitor the energy usage. The meter also serves as an educational tool for the users to learn better energy usage habits in hopes of reducing wasted energy. </w:t>
      </w:r>
    </w:p>
    <w:p w:rsidR="00AB1040" w:rsidRDefault="00257F04" w14:paraId="00000092" w14:textId="77777777">
      <w:pPr>
        <w:ind w:firstLine="720"/>
      </w:pPr>
      <w:r>
        <w:t xml:space="preserve">At the beginning of the 2018-2019 school year, we had plans to deliver and install meters at ODD, a group in Burkina Faso, familiar with Matt Walsh. Due to security and safety concerns in Burkina Faso, we shifted our main focus to the Theological College of Zimbabwe, on of our original clients for the project. In 2013, Dr. Ray Motsi had heard of our EMMS meters and expressed an interest. The college has a reliable source of electricity from a power company however they were experiencing high power usage and associated high costs. Many students were not familiar with electricity, would waste power, and some students abused the college’s electricity - for example excessive baking and selling for profit. Overall, electrical costs cut too much into TCZ’s budget. In 2014, the EMMS team began working with Dr. Motsi with the goal of </w:t>
      </w:r>
      <w:r>
        <w:rPr>
          <w:color w:val="212121"/>
        </w:rPr>
        <w:t>providing a means to limit power use while providing feedback to users for education on how to better use the energy they have.</w:t>
      </w:r>
      <w:r>
        <w:t xml:space="preserve"> In the summer of 2015, the EMMS team delivered 20 meters and 14 of those were installed in student living quarters. In combination with the Solar PV team installing a solar system for the library along with the installation of the meters, the college’s energy use was cut in half. Funding for this transaction was provided by Friends of TCZ. Information regarding Friends of TCZ can be found here: </w:t>
      </w:r>
      <w:hyperlink r:id="rId20">
        <w:r>
          <w:rPr>
            <w:color w:val="1155CC"/>
            <w:u w:val="single"/>
          </w:rPr>
          <w:t>https://www.friends-of-tcz.org/Friends_of_TCZ/Home.html</w:t>
        </w:r>
      </w:hyperlink>
      <w:r>
        <w:t>.</w:t>
      </w:r>
    </w:p>
    <w:p w:rsidR="00AB1040" w:rsidRDefault="00257F04" w14:paraId="00000093" w14:textId="77777777">
      <w:pPr>
        <w:ind w:firstLine="720"/>
      </w:pPr>
      <w:r>
        <w:t xml:space="preserve">In May 2018, Dr. Motsi visited Messiah College and our team had a chance to reconnect with him over the project’s current progress and vision. Dr. Motsi expressed interest and a desire for more meters as TCZ has rented out some of their facilities, leading to the initial pursuit of delivering to TCZ in 2019. In the Summer of 2019 a site team traveled to Zimbabwe to install new meters, however the meters at TCZ is still not functional. </w:t>
      </w:r>
    </w:p>
    <w:p w:rsidR="00AB1040" w:rsidRDefault="00257F04" w14:paraId="00000094" w14:textId="77777777">
      <w:pPr>
        <w:ind w:firstLine="720"/>
      </w:pPr>
      <w:r>
        <w:t xml:space="preserve">Additionally, we have since established a connection through Matt Walsh with IMS, a theological college in Ouagadougou, Burkina Faso. They had heard of our meters through ODD and have requested a small quantity of meters that will be installed at their campus. Delivery and installation will be done by Matt Walsh.    </w:t>
      </w:r>
    </w:p>
    <w:p w:rsidR="00AB1040" w:rsidRDefault="00257F04" w14:paraId="00000095" w14:textId="77777777">
      <w:pPr>
        <w:pStyle w:val="Heading1"/>
      </w:pPr>
      <w:bookmarkStart w:name="_Toc65745535" w:id="35"/>
      <w:r>
        <w:lastRenderedPageBreak/>
        <w:t>Appendix B: Past Project Records</w:t>
      </w:r>
      <w:bookmarkEnd w:id="35"/>
    </w:p>
    <w:p w:rsidR="00AB1040" w:rsidRDefault="00AB1040" w14:paraId="00000096" w14:textId="77777777"/>
    <w:p w:rsidR="00AB1040" w:rsidRDefault="00257F04" w14:paraId="00000097" w14:textId="77777777">
      <w:pPr>
        <w:ind w:firstLine="720"/>
      </w:pPr>
      <w:r>
        <w:t>These include the documents with the most recent updates to the design for each item. Additional records are available upon request.</w:t>
      </w:r>
    </w:p>
    <w:p w:rsidR="00AB1040" w:rsidRDefault="00257F04" w14:paraId="00000098" w14:textId="77777777">
      <w:pPr>
        <w:pStyle w:val="Heading2"/>
        <w:ind w:firstLine="720"/>
      </w:pPr>
      <w:bookmarkStart w:name="_Toc65745536" w:id="36"/>
      <w:r>
        <w:t>Records for Board Designs:</w:t>
      </w:r>
      <w:bookmarkEnd w:id="36"/>
    </w:p>
    <w:p w:rsidR="00AB1040" w:rsidRDefault="00257F04" w14:paraId="00000099" w14:textId="77777777">
      <w:r>
        <w:tab/>
      </w:r>
      <w:r>
        <w:tab/>
      </w:r>
      <w:hyperlink r:id="rId21">
        <w:r>
          <w:rPr>
            <w:color w:val="1155CC"/>
            <w:u w:val="single"/>
          </w:rPr>
          <w:t>Command Board</w:t>
        </w:r>
      </w:hyperlink>
    </w:p>
    <w:p w:rsidR="00AB1040" w:rsidP="7D785F82" w:rsidRDefault="002C53D9" w14:paraId="0000009A" w14:textId="77777777">
      <w:pPr>
        <w:ind w:left="720" w:firstLine="720"/>
      </w:pPr>
      <w:hyperlink r:id="rId22">
        <w:r w:rsidR="00257F04">
          <w:rPr>
            <w:color w:val="1155CC"/>
            <w:u w:val="single"/>
          </w:rPr>
          <w:tab/>
        </w:r>
        <w:r w:rsidR="00257F04">
          <w:rPr>
            <w:color w:val="1155CC"/>
            <w:u w:val="single"/>
          </w:rPr>
          <w:tab/>
        </w:r>
        <w:r w:rsidR="00257F04">
          <w:rPr>
            <w:color w:val="1155CC"/>
            <w:u w:val="single"/>
          </w:rPr>
          <w:t>Power Sense</w:t>
        </w:r>
      </w:hyperlink>
    </w:p>
    <w:p w:rsidR="00AB1040" w:rsidP="7D785F82" w:rsidRDefault="002C53D9" w14:paraId="0000009B" w14:textId="77777777">
      <w:pPr>
        <w:ind w:left="720" w:firstLine="720"/>
      </w:pPr>
      <w:hyperlink r:id="rId23">
        <w:r w:rsidR="00257F04">
          <w:rPr>
            <w:color w:val="1155CC"/>
            <w:u w:val="single"/>
          </w:rPr>
          <w:tab/>
        </w:r>
        <w:r w:rsidR="00257F04">
          <w:rPr>
            <w:color w:val="1155CC"/>
            <w:u w:val="single"/>
          </w:rPr>
          <w:tab/>
        </w:r>
        <w:r w:rsidR="00257F04">
          <w:rPr>
            <w:color w:val="1155CC"/>
            <w:u w:val="single"/>
          </w:rPr>
          <w:t>User Interface</w:t>
        </w:r>
      </w:hyperlink>
    </w:p>
    <w:p w:rsidR="00AB1040" w:rsidRDefault="00257F04" w14:paraId="0000009C" w14:textId="77777777">
      <w:r>
        <w:tab/>
      </w:r>
      <w:r>
        <w:tab/>
      </w:r>
      <w:hyperlink r:id="rId24">
        <w:r>
          <w:rPr>
            <w:color w:val="1155CC"/>
            <w:u w:val="single"/>
          </w:rPr>
          <w:t>WiFi</w:t>
        </w:r>
      </w:hyperlink>
    </w:p>
    <w:p w:rsidR="00AB1040" w:rsidRDefault="00257F04" w14:paraId="0000009D" w14:textId="77777777">
      <w:pPr>
        <w:pStyle w:val="Heading2"/>
      </w:pPr>
      <w:r>
        <w:tab/>
      </w:r>
      <w:bookmarkStart w:name="_Toc65745537" w:id="37"/>
      <w:r>
        <w:t>Records for Testing:</w:t>
      </w:r>
      <w:bookmarkEnd w:id="37"/>
    </w:p>
    <w:p w:rsidR="00AB1040" w:rsidRDefault="002C53D9" w14:paraId="0000009E" w14:textId="77777777">
      <w:pPr>
        <w:ind w:left="1440"/>
      </w:pPr>
      <w:hyperlink r:id="rId25">
        <w:r w:rsidR="00257F04">
          <w:rPr>
            <w:color w:val="1155CC"/>
            <w:u w:val="single"/>
          </w:rPr>
          <w:t>Power Test Box</w:t>
        </w:r>
      </w:hyperlink>
    </w:p>
    <w:p w:rsidR="00AB1040" w:rsidRDefault="00257F04" w14:paraId="0000009F" w14:textId="77777777">
      <w:r>
        <w:tab/>
      </w:r>
      <w:r>
        <w:tab/>
      </w:r>
      <w:hyperlink r:id="rId26">
        <w:r>
          <w:rPr>
            <w:color w:val="1155CC"/>
            <w:u w:val="single"/>
          </w:rPr>
          <w:t>Automated Testing</w:t>
        </w:r>
      </w:hyperlink>
    </w:p>
    <w:p w:rsidR="00AB1040" w:rsidRDefault="00257F04" w14:paraId="000000A0" w14:textId="77777777">
      <w:pPr>
        <w:pStyle w:val="Heading2"/>
      </w:pPr>
      <w:r>
        <w:tab/>
      </w:r>
      <w:bookmarkStart w:name="_Toc65745538" w:id="38"/>
      <w:r>
        <w:t>Miscellaneous Records:</w:t>
      </w:r>
      <w:bookmarkEnd w:id="38"/>
    </w:p>
    <w:p w:rsidR="00AB1040" w:rsidRDefault="002C53D9" w14:paraId="000000A1" w14:textId="77777777">
      <w:pPr>
        <w:ind w:left="720" w:firstLine="720"/>
      </w:pPr>
      <w:hyperlink r:id="rId27">
        <w:r w:rsidR="00257F04">
          <w:rPr>
            <w:color w:val="1155CC"/>
            <w:u w:val="single"/>
          </w:rPr>
          <w:t>User Manual</w:t>
        </w:r>
      </w:hyperlink>
    </w:p>
    <w:sectPr w:rsidR="00AB1040">
      <w:type w:val="continuous"/>
      <w:pgSz w:w="12240" w:h="15840" w:orient="portrait"/>
      <w:pgMar w:top="1440" w:right="1440" w:bottom="1440" w:left="1440"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UH" w:author="Underwood, Harold" w:date="2021-03-17T16:34:00Z" w:id="11">
    <w:p w:rsidR="006E31FB" w:rsidRDefault="006E31FB" w14:paraId="4C71A25E" w14:textId="4F4E7C4E">
      <w:pPr>
        <w:pStyle w:val="CommentText"/>
      </w:pPr>
      <w:r>
        <w:rPr>
          <w:rStyle w:val="CommentReference"/>
        </w:rPr>
        <w:annotationRef/>
      </w:r>
      <w:r>
        <w:t xml:space="preserve">Identify the need and purpose of the EMMS meter briefly at the start, to set the overall context for the project.  </w:t>
      </w:r>
    </w:p>
  </w:comment>
  <w:comment w:initials="UH" w:author="Underwood, Harold" w:date="2021-03-17T16:36:00Z" w:id="23">
    <w:p w:rsidR="006E31FB" w:rsidRDefault="006E31FB" w14:paraId="622FCEC9" w14:textId="16A4319F">
      <w:pPr>
        <w:pStyle w:val="CommentText"/>
      </w:pPr>
      <w:r>
        <w:rPr>
          <w:rStyle w:val="CommentReference"/>
        </w:rPr>
        <w:annotationRef/>
      </w:r>
      <w:r>
        <w:t>…”electric power” or simply “electricity”.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71A25E" w15:done="1"/>
  <w15:commentEx w15:paraId="622FCEC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71A25E" w16cid:durableId="2406EFD5"/>
  <w16cid:commentId w16cid:paraId="622FCEC9" w16cid:durableId="2406EF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F67CE" w:rsidRDefault="005F67CE" w14:paraId="0D898218" w14:textId="77777777">
      <w:pPr>
        <w:spacing w:after="0" w:line="240" w:lineRule="auto"/>
      </w:pPr>
      <w:r>
        <w:separator/>
      </w:r>
    </w:p>
  </w:endnote>
  <w:endnote w:type="continuationSeparator" w:id="0">
    <w:p w:rsidR="005F67CE" w:rsidRDefault="005F67CE" w14:paraId="7D47B435" w14:textId="77777777">
      <w:pPr>
        <w:spacing w:after="0" w:line="240" w:lineRule="auto"/>
      </w:pPr>
      <w:r>
        <w:continuationSeparator/>
      </w:r>
    </w:p>
  </w:endnote>
  <w:endnote w:type="continuationNotice" w:id="1">
    <w:p w:rsidR="005F67CE" w:rsidRDefault="005F67CE" w14:paraId="243D977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B1040" w:rsidRDefault="00257F04" w14:paraId="000000A4" w14:textId="3B4E6696">
    <w:pPr>
      <w:pBdr>
        <w:top w:val="single" w:color="D9D9D9" w:sz="4" w:space="1"/>
      </w:pBdr>
      <w:tabs>
        <w:tab w:val="center" w:pos="4680"/>
        <w:tab w:val="right" w:pos="9360"/>
      </w:tabs>
      <w:spacing w:after="0" w:line="240" w:lineRule="auto"/>
      <w:jc w:val="right"/>
    </w:pPr>
    <w:r>
      <w:fldChar w:fldCharType="begin"/>
    </w:r>
    <w:r>
      <w:instrText>PAGE</w:instrText>
    </w:r>
    <w:r>
      <w:fldChar w:fldCharType="separate"/>
    </w:r>
    <w:r w:rsidR="006E31FB">
      <w:rPr>
        <w:noProof/>
      </w:rPr>
      <w:t>6</w:t>
    </w:r>
    <w:r>
      <w:fldChar w:fldCharType="end"/>
    </w:r>
    <w:r>
      <w:rPr>
        <w:color w:val="000000"/>
      </w:rPr>
      <w:t xml:space="preserve"> | </w:t>
    </w:r>
    <w:r>
      <w:rPr>
        <w:color w:val="7F7F7F"/>
      </w:rPr>
      <w:t>Page</w:t>
    </w:r>
  </w:p>
  <w:p w:rsidR="00AB1040" w:rsidRDefault="00AB1040" w14:paraId="000000A5" w14:textId="77777777">
    <w:pPr>
      <w:tabs>
        <w:tab w:val="center" w:pos="4680"/>
        <w:tab w:val="right" w:pos="9360"/>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F67CE" w:rsidRDefault="005F67CE" w14:paraId="19E7CE99" w14:textId="77777777">
      <w:pPr>
        <w:spacing w:after="0" w:line="240" w:lineRule="auto"/>
      </w:pPr>
      <w:r>
        <w:separator/>
      </w:r>
    </w:p>
  </w:footnote>
  <w:footnote w:type="continuationSeparator" w:id="0">
    <w:p w:rsidR="005F67CE" w:rsidRDefault="005F67CE" w14:paraId="6C39D4EA" w14:textId="77777777">
      <w:pPr>
        <w:spacing w:after="0" w:line="240" w:lineRule="auto"/>
      </w:pPr>
      <w:r>
        <w:continuationSeparator/>
      </w:r>
    </w:p>
  </w:footnote>
  <w:footnote w:type="continuationNotice" w:id="1">
    <w:p w:rsidR="005F67CE" w:rsidRDefault="005F67CE" w14:paraId="70F1B8E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AB1040" w:rsidRDefault="00257F04" w14:paraId="000000A2" w14:textId="31CD7A86">
    <w:pPr>
      <w:tabs>
        <w:tab w:val="left" w:pos="7605"/>
      </w:tabs>
      <w:spacing w:before="720" w:after="0" w:line="240" w:lineRule="auto"/>
    </w:pPr>
    <w:r>
      <w:rPr>
        <w:b/>
        <w:noProof/>
        <w:lang w:eastAsia="en-US"/>
      </w:rPr>
      <w:drawing>
        <wp:inline distT="0" distB="0" distL="0" distR="0" wp14:anchorId="510CE485" wp14:editId="07777777">
          <wp:extent cx="2314575" cy="5905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2236" b="14171"/>
                  <a:stretch>
                    <a:fillRect/>
                  </a:stretch>
                </pic:blipFill>
                <pic:spPr>
                  <a:xfrm>
                    <a:off x="0" y="0"/>
                    <a:ext cx="2314575" cy="590550"/>
                  </a:xfrm>
                  <a:prstGeom prst="rect">
                    <a:avLst/>
                  </a:prstGeom>
                  <a:ln/>
                </pic:spPr>
              </pic:pic>
            </a:graphicData>
          </a:graphic>
        </wp:inline>
      </w:drawing>
    </w:r>
    <w:r w:rsidR="06EAF4F7">
      <w:rPr>
        <w:color w:val="000000"/>
      </w:rPr>
      <w:t xml:space="preserve">                                              </w:t>
    </w:r>
    <w:r w:rsidR="004633E8">
      <w:rPr>
        <w:noProof/>
        <w:lang w:eastAsia="en-US"/>
      </w:rPr>
      <w:drawing>
        <wp:inline distT="0" distB="0" distL="0" distR="0" wp14:anchorId="36890D3D" wp14:editId="42CD9BF3">
          <wp:extent cx="1858461" cy="49519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ssiahUniversityLogo-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870337" cy="498357"/>
                  </a:xfrm>
                  <a:prstGeom prst="rect">
                    <a:avLst/>
                  </a:prstGeom>
                </pic:spPr>
              </pic:pic>
            </a:graphicData>
          </a:graphic>
        </wp:inline>
      </w:drawing>
    </w:r>
  </w:p>
  <w:p w:rsidR="00AB1040" w:rsidRDefault="00AB1040" w14:paraId="000000A3" w14:textId="77777777">
    <w:pPr>
      <w:tabs>
        <w:tab w:val="left" w:pos="7605"/>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B3A04"/>
    <w:multiLevelType w:val="hybridMultilevel"/>
    <w:tmpl w:val="9C748280"/>
    <w:lvl w:ilvl="0" w:tplc="ED1045FE">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C38FF"/>
    <w:multiLevelType w:val="hybridMultilevel"/>
    <w:tmpl w:val="FFFFFFFF"/>
    <w:lvl w:ilvl="0" w:tplc="A170B9E6">
      <w:start w:val="1"/>
      <w:numFmt w:val="bullet"/>
      <w:lvlText w:val=""/>
      <w:lvlJc w:val="left"/>
      <w:pPr>
        <w:ind w:left="360" w:hanging="360"/>
      </w:pPr>
      <w:rPr>
        <w:rFonts w:hint="default" w:ascii="Symbol" w:hAnsi="Symbol"/>
      </w:rPr>
    </w:lvl>
    <w:lvl w:ilvl="1" w:tplc="21984012">
      <w:start w:val="1"/>
      <w:numFmt w:val="bullet"/>
      <w:lvlText w:val="o"/>
      <w:lvlJc w:val="left"/>
      <w:pPr>
        <w:ind w:left="1080" w:hanging="360"/>
      </w:pPr>
      <w:rPr>
        <w:rFonts w:hint="default" w:ascii="Courier New" w:hAnsi="Courier New"/>
      </w:rPr>
    </w:lvl>
    <w:lvl w:ilvl="2" w:tplc="6FA43F8A">
      <w:start w:val="1"/>
      <w:numFmt w:val="bullet"/>
      <w:lvlText w:val=""/>
      <w:lvlJc w:val="left"/>
      <w:pPr>
        <w:ind w:left="1800" w:hanging="360"/>
      </w:pPr>
      <w:rPr>
        <w:rFonts w:hint="default" w:ascii="Wingdings" w:hAnsi="Wingdings"/>
      </w:rPr>
    </w:lvl>
    <w:lvl w:ilvl="3" w:tplc="25D60326">
      <w:start w:val="1"/>
      <w:numFmt w:val="bullet"/>
      <w:lvlText w:val=""/>
      <w:lvlJc w:val="left"/>
      <w:pPr>
        <w:ind w:left="2520" w:hanging="360"/>
      </w:pPr>
      <w:rPr>
        <w:rFonts w:hint="default" w:ascii="Symbol" w:hAnsi="Symbol"/>
      </w:rPr>
    </w:lvl>
    <w:lvl w:ilvl="4" w:tplc="41304252">
      <w:start w:val="1"/>
      <w:numFmt w:val="bullet"/>
      <w:lvlText w:val="o"/>
      <w:lvlJc w:val="left"/>
      <w:pPr>
        <w:ind w:left="3240" w:hanging="360"/>
      </w:pPr>
      <w:rPr>
        <w:rFonts w:hint="default" w:ascii="Courier New" w:hAnsi="Courier New"/>
      </w:rPr>
    </w:lvl>
    <w:lvl w:ilvl="5" w:tplc="AA20FF4E">
      <w:start w:val="1"/>
      <w:numFmt w:val="bullet"/>
      <w:lvlText w:val=""/>
      <w:lvlJc w:val="left"/>
      <w:pPr>
        <w:ind w:left="3960" w:hanging="360"/>
      </w:pPr>
      <w:rPr>
        <w:rFonts w:hint="default" w:ascii="Wingdings" w:hAnsi="Wingdings"/>
      </w:rPr>
    </w:lvl>
    <w:lvl w:ilvl="6" w:tplc="12C2E75A">
      <w:start w:val="1"/>
      <w:numFmt w:val="bullet"/>
      <w:lvlText w:val=""/>
      <w:lvlJc w:val="left"/>
      <w:pPr>
        <w:ind w:left="4680" w:hanging="360"/>
      </w:pPr>
      <w:rPr>
        <w:rFonts w:hint="default" w:ascii="Symbol" w:hAnsi="Symbol"/>
      </w:rPr>
    </w:lvl>
    <w:lvl w:ilvl="7" w:tplc="E6C80D44">
      <w:start w:val="1"/>
      <w:numFmt w:val="bullet"/>
      <w:lvlText w:val="o"/>
      <w:lvlJc w:val="left"/>
      <w:pPr>
        <w:ind w:left="5400" w:hanging="360"/>
      </w:pPr>
      <w:rPr>
        <w:rFonts w:hint="default" w:ascii="Courier New" w:hAnsi="Courier New"/>
      </w:rPr>
    </w:lvl>
    <w:lvl w:ilvl="8" w:tplc="53E625F0">
      <w:start w:val="1"/>
      <w:numFmt w:val="bullet"/>
      <w:lvlText w:val=""/>
      <w:lvlJc w:val="left"/>
      <w:pPr>
        <w:ind w:left="6120" w:hanging="360"/>
      </w:pPr>
      <w:rPr>
        <w:rFonts w:hint="default" w:ascii="Wingdings" w:hAnsi="Wingdings"/>
      </w:rPr>
    </w:lvl>
  </w:abstractNum>
  <w:abstractNum w:abstractNumId="2" w15:restartNumberingAfterBreak="0">
    <w:nsid w:val="106350C5"/>
    <w:multiLevelType w:val="hybridMultilevel"/>
    <w:tmpl w:val="9ED6FD76"/>
    <w:lvl w:ilvl="0" w:tplc="5234F2DE">
      <w:start w:val="1"/>
      <w:numFmt w:val="bullet"/>
      <w:lvlText w:val=""/>
      <w:lvlJc w:val="left"/>
      <w:pPr>
        <w:ind w:left="360" w:hanging="360"/>
      </w:pPr>
      <w:rPr>
        <w:rFonts w:hint="default" w:ascii="Symbol" w:hAnsi="Symbol"/>
      </w:rPr>
    </w:lvl>
    <w:lvl w:ilvl="1" w:tplc="E2EAC46C">
      <w:start w:val="1"/>
      <w:numFmt w:val="bullet"/>
      <w:lvlText w:val="o"/>
      <w:lvlJc w:val="left"/>
      <w:pPr>
        <w:ind w:left="1080" w:hanging="360"/>
      </w:pPr>
      <w:rPr>
        <w:rFonts w:hint="default" w:ascii="Courier New" w:hAnsi="Courier New"/>
      </w:rPr>
    </w:lvl>
    <w:lvl w:ilvl="2" w:tplc="DED42354">
      <w:start w:val="1"/>
      <w:numFmt w:val="bullet"/>
      <w:lvlText w:val=""/>
      <w:lvlJc w:val="left"/>
      <w:pPr>
        <w:ind w:left="1800" w:hanging="360"/>
      </w:pPr>
      <w:rPr>
        <w:rFonts w:hint="default" w:ascii="Wingdings" w:hAnsi="Wingdings"/>
      </w:rPr>
    </w:lvl>
    <w:lvl w:ilvl="3" w:tplc="CCE6370C">
      <w:start w:val="1"/>
      <w:numFmt w:val="bullet"/>
      <w:lvlText w:val=""/>
      <w:lvlJc w:val="left"/>
      <w:pPr>
        <w:ind w:left="2520" w:hanging="360"/>
      </w:pPr>
      <w:rPr>
        <w:rFonts w:hint="default" w:ascii="Symbol" w:hAnsi="Symbol"/>
      </w:rPr>
    </w:lvl>
    <w:lvl w:ilvl="4" w:tplc="3C0E638E">
      <w:start w:val="1"/>
      <w:numFmt w:val="bullet"/>
      <w:lvlText w:val="o"/>
      <w:lvlJc w:val="left"/>
      <w:pPr>
        <w:ind w:left="3240" w:hanging="360"/>
      </w:pPr>
      <w:rPr>
        <w:rFonts w:hint="default" w:ascii="Courier New" w:hAnsi="Courier New"/>
      </w:rPr>
    </w:lvl>
    <w:lvl w:ilvl="5" w:tplc="9FAE3C58">
      <w:start w:val="1"/>
      <w:numFmt w:val="bullet"/>
      <w:lvlText w:val=""/>
      <w:lvlJc w:val="left"/>
      <w:pPr>
        <w:ind w:left="3960" w:hanging="360"/>
      </w:pPr>
      <w:rPr>
        <w:rFonts w:hint="default" w:ascii="Wingdings" w:hAnsi="Wingdings"/>
      </w:rPr>
    </w:lvl>
    <w:lvl w:ilvl="6" w:tplc="4F3AF35C">
      <w:start w:val="1"/>
      <w:numFmt w:val="bullet"/>
      <w:lvlText w:val=""/>
      <w:lvlJc w:val="left"/>
      <w:pPr>
        <w:ind w:left="4680" w:hanging="360"/>
      </w:pPr>
      <w:rPr>
        <w:rFonts w:hint="default" w:ascii="Symbol" w:hAnsi="Symbol"/>
      </w:rPr>
    </w:lvl>
    <w:lvl w:ilvl="7" w:tplc="DB7E274E">
      <w:start w:val="1"/>
      <w:numFmt w:val="bullet"/>
      <w:lvlText w:val="o"/>
      <w:lvlJc w:val="left"/>
      <w:pPr>
        <w:ind w:left="5400" w:hanging="360"/>
      </w:pPr>
      <w:rPr>
        <w:rFonts w:hint="default" w:ascii="Courier New" w:hAnsi="Courier New"/>
      </w:rPr>
    </w:lvl>
    <w:lvl w:ilvl="8" w:tplc="59F482E8">
      <w:start w:val="1"/>
      <w:numFmt w:val="bullet"/>
      <w:lvlText w:val=""/>
      <w:lvlJc w:val="left"/>
      <w:pPr>
        <w:ind w:left="6120" w:hanging="360"/>
      </w:pPr>
      <w:rPr>
        <w:rFonts w:hint="default" w:ascii="Wingdings" w:hAnsi="Wingdings"/>
      </w:rPr>
    </w:lvl>
  </w:abstractNum>
  <w:abstractNum w:abstractNumId="3" w15:restartNumberingAfterBreak="0">
    <w:nsid w:val="12A624C4"/>
    <w:multiLevelType w:val="hybridMultilevel"/>
    <w:tmpl w:val="9C748280"/>
    <w:lvl w:ilvl="0" w:tplc="ED1045FE">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F571D"/>
    <w:multiLevelType w:val="hybridMultilevel"/>
    <w:tmpl w:val="FFFFFFFF"/>
    <w:lvl w:ilvl="0" w:tplc="718C6364">
      <w:start w:val="1"/>
      <w:numFmt w:val="bullet"/>
      <w:lvlText w:val=""/>
      <w:lvlJc w:val="left"/>
      <w:pPr>
        <w:ind w:left="360" w:hanging="360"/>
      </w:pPr>
      <w:rPr>
        <w:rFonts w:hint="default" w:ascii="Symbol" w:hAnsi="Symbol"/>
      </w:rPr>
    </w:lvl>
    <w:lvl w:ilvl="1" w:tplc="516E4CAA">
      <w:start w:val="1"/>
      <w:numFmt w:val="bullet"/>
      <w:lvlText w:val="o"/>
      <w:lvlJc w:val="left"/>
      <w:pPr>
        <w:ind w:left="1080" w:hanging="360"/>
      </w:pPr>
      <w:rPr>
        <w:rFonts w:hint="default" w:ascii="Courier New" w:hAnsi="Courier New"/>
      </w:rPr>
    </w:lvl>
    <w:lvl w:ilvl="2" w:tplc="84B44F8E">
      <w:start w:val="1"/>
      <w:numFmt w:val="bullet"/>
      <w:lvlText w:val=""/>
      <w:lvlJc w:val="left"/>
      <w:pPr>
        <w:ind w:left="1800" w:hanging="360"/>
      </w:pPr>
      <w:rPr>
        <w:rFonts w:hint="default" w:ascii="Wingdings" w:hAnsi="Wingdings"/>
      </w:rPr>
    </w:lvl>
    <w:lvl w:ilvl="3" w:tplc="92DA57EC">
      <w:start w:val="1"/>
      <w:numFmt w:val="bullet"/>
      <w:lvlText w:val=""/>
      <w:lvlJc w:val="left"/>
      <w:pPr>
        <w:ind w:left="2520" w:hanging="360"/>
      </w:pPr>
      <w:rPr>
        <w:rFonts w:hint="default" w:ascii="Symbol" w:hAnsi="Symbol"/>
      </w:rPr>
    </w:lvl>
    <w:lvl w:ilvl="4" w:tplc="6B4A968A">
      <w:start w:val="1"/>
      <w:numFmt w:val="bullet"/>
      <w:lvlText w:val="o"/>
      <w:lvlJc w:val="left"/>
      <w:pPr>
        <w:ind w:left="3240" w:hanging="360"/>
      </w:pPr>
      <w:rPr>
        <w:rFonts w:hint="default" w:ascii="Courier New" w:hAnsi="Courier New"/>
      </w:rPr>
    </w:lvl>
    <w:lvl w:ilvl="5" w:tplc="AC304172">
      <w:start w:val="1"/>
      <w:numFmt w:val="bullet"/>
      <w:lvlText w:val=""/>
      <w:lvlJc w:val="left"/>
      <w:pPr>
        <w:ind w:left="3960" w:hanging="360"/>
      </w:pPr>
      <w:rPr>
        <w:rFonts w:hint="default" w:ascii="Wingdings" w:hAnsi="Wingdings"/>
      </w:rPr>
    </w:lvl>
    <w:lvl w:ilvl="6" w:tplc="0D3E48D0">
      <w:start w:val="1"/>
      <w:numFmt w:val="bullet"/>
      <w:lvlText w:val=""/>
      <w:lvlJc w:val="left"/>
      <w:pPr>
        <w:ind w:left="4680" w:hanging="360"/>
      </w:pPr>
      <w:rPr>
        <w:rFonts w:hint="default" w:ascii="Symbol" w:hAnsi="Symbol"/>
      </w:rPr>
    </w:lvl>
    <w:lvl w:ilvl="7" w:tplc="A5D44D7E">
      <w:start w:val="1"/>
      <w:numFmt w:val="bullet"/>
      <w:lvlText w:val="o"/>
      <w:lvlJc w:val="left"/>
      <w:pPr>
        <w:ind w:left="5400" w:hanging="360"/>
      </w:pPr>
      <w:rPr>
        <w:rFonts w:hint="default" w:ascii="Courier New" w:hAnsi="Courier New"/>
      </w:rPr>
    </w:lvl>
    <w:lvl w:ilvl="8" w:tplc="5A76BF62">
      <w:start w:val="1"/>
      <w:numFmt w:val="bullet"/>
      <w:lvlText w:val=""/>
      <w:lvlJc w:val="left"/>
      <w:pPr>
        <w:ind w:left="6120" w:hanging="360"/>
      </w:pPr>
      <w:rPr>
        <w:rFonts w:hint="default" w:ascii="Wingdings" w:hAnsi="Wingdings"/>
      </w:rPr>
    </w:lvl>
  </w:abstractNum>
  <w:abstractNum w:abstractNumId="5" w15:restartNumberingAfterBreak="0">
    <w:nsid w:val="165B55B5"/>
    <w:multiLevelType w:val="hybridMultilevel"/>
    <w:tmpl w:val="FFFFFFFF"/>
    <w:lvl w:ilvl="0" w:tplc="602AB5DC">
      <w:start w:val="1"/>
      <w:numFmt w:val="bullet"/>
      <w:lvlText w:val="●"/>
      <w:lvlJc w:val="left"/>
      <w:pPr>
        <w:ind w:left="720" w:hanging="360"/>
      </w:pPr>
      <w:rPr>
        <w:u w:val="none"/>
      </w:rPr>
    </w:lvl>
    <w:lvl w:ilvl="1" w:tplc="721AE92E">
      <w:start w:val="1"/>
      <w:numFmt w:val="bullet"/>
      <w:lvlText w:val="○"/>
      <w:lvlJc w:val="left"/>
      <w:pPr>
        <w:ind w:left="1440" w:hanging="360"/>
      </w:pPr>
      <w:rPr>
        <w:u w:val="none"/>
      </w:rPr>
    </w:lvl>
    <w:lvl w:ilvl="2" w:tplc="1F7C3B98">
      <w:start w:val="1"/>
      <w:numFmt w:val="bullet"/>
      <w:lvlText w:val="■"/>
      <w:lvlJc w:val="left"/>
      <w:pPr>
        <w:ind w:left="2160" w:hanging="360"/>
      </w:pPr>
      <w:rPr>
        <w:u w:val="none"/>
      </w:rPr>
    </w:lvl>
    <w:lvl w:ilvl="3" w:tplc="8D1035B0">
      <w:start w:val="1"/>
      <w:numFmt w:val="bullet"/>
      <w:lvlText w:val="●"/>
      <w:lvlJc w:val="left"/>
      <w:pPr>
        <w:ind w:left="2880" w:hanging="360"/>
      </w:pPr>
      <w:rPr>
        <w:u w:val="none"/>
      </w:rPr>
    </w:lvl>
    <w:lvl w:ilvl="4" w:tplc="1D325A78">
      <w:start w:val="1"/>
      <w:numFmt w:val="bullet"/>
      <w:lvlText w:val="○"/>
      <w:lvlJc w:val="left"/>
      <w:pPr>
        <w:ind w:left="3600" w:hanging="360"/>
      </w:pPr>
      <w:rPr>
        <w:u w:val="none"/>
      </w:rPr>
    </w:lvl>
    <w:lvl w:ilvl="5" w:tplc="01D8FE28">
      <w:start w:val="1"/>
      <w:numFmt w:val="bullet"/>
      <w:lvlText w:val="■"/>
      <w:lvlJc w:val="left"/>
      <w:pPr>
        <w:ind w:left="4320" w:hanging="360"/>
      </w:pPr>
      <w:rPr>
        <w:u w:val="none"/>
      </w:rPr>
    </w:lvl>
    <w:lvl w:ilvl="6" w:tplc="E154FAB4">
      <w:start w:val="1"/>
      <w:numFmt w:val="bullet"/>
      <w:lvlText w:val="●"/>
      <w:lvlJc w:val="left"/>
      <w:pPr>
        <w:ind w:left="5040" w:hanging="360"/>
      </w:pPr>
      <w:rPr>
        <w:u w:val="none"/>
      </w:rPr>
    </w:lvl>
    <w:lvl w:ilvl="7" w:tplc="63BA4F7E">
      <w:start w:val="1"/>
      <w:numFmt w:val="bullet"/>
      <w:lvlText w:val="○"/>
      <w:lvlJc w:val="left"/>
      <w:pPr>
        <w:ind w:left="5760" w:hanging="360"/>
      </w:pPr>
      <w:rPr>
        <w:u w:val="none"/>
      </w:rPr>
    </w:lvl>
    <w:lvl w:ilvl="8" w:tplc="268ACE10">
      <w:start w:val="1"/>
      <w:numFmt w:val="bullet"/>
      <w:lvlText w:val="■"/>
      <w:lvlJc w:val="left"/>
      <w:pPr>
        <w:ind w:left="6480" w:hanging="360"/>
      </w:pPr>
      <w:rPr>
        <w:u w:val="none"/>
      </w:rPr>
    </w:lvl>
  </w:abstractNum>
  <w:abstractNum w:abstractNumId="6" w15:restartNumberingAfterBreak="0">
    <w:nsid w:val="1B680A49"/>
    <w:multiLevelType w:val="hybridMultilevel"/>
    <w:tmpl w:val="9C748280"/>
    <w:lvl w:ilvl="0" w:tplc="ED1045FE">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DC6578"/>
    <w:multiLevelType w:val="hybridMultilevel"/>
    <w:tmpl w:val="9C748280"/>
    <w:lvl w:ilvl="0" w:tplc="ED1045FE">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ED31BC"/>
    <w:multiLevelType w:val="hybridMultilevel"/>
    <w:tmpl w:val="FFFFFFFF"/>
    <w:lvl w:ilvl="0" w:tplc="0AB63A94">
      <w:start w:val="1"/>
      <w:numFmt w:val="bullet"/>
      <w:lvlText w:val="●"/>
      <w:lvlJc w:val="left"/>
      <w:pPr>
        <w:ind w:left="720" w:hanging="360"/>
      </w:pPr>
      <w:rPr>
        <w:u w:val="none"/>
      </w:rPr>
    </w:lvl>
    <w:lvl w:ilvl="1" w:tplc="899C9994">
      <w:start w:val="1"/>
      <w:numFmt w:val="bullet"/>
      <w:lvlText w:val="○"/>
      <w:lvlJc w:val="left"/>
      <w:pPr>
        <w:ind w:left="1440" w:hanging="360"/>
      </w:pPr>
      <w:rPr>
        <w:u w:val="none"/>
      </w:rPr>
    </w:lvl>
    <w:lvl w:ilvl="2" w:tplc="595215A6">
      <w:start w:val="1"/>
      <w:numFmt w:val="bullet"/>
      <w:lvlText w:val="■"/>
      <w:lvlJc w:val="left"/>
      <w:pPr>
        <w:ind w:left="2160" w:hanging="360"/>
      </w:pPr>
      <w:rPr>
        <w:u w:val="none"/>
      </w:rPr>
    </w:lvl>
    <w:lvl w:ilvl="3" w:tplc="D58AC48E">
      <w:start w:val="1"/>
      <w:numFmt w:val="bullet"/>
      <w:lvlText w:val="●"/>
      <w:lvlJc w:val="left"/>
      <w:pPr>
        <w:ind w:left="2880" w:hanging="360"/>
      </w:pPr>
      <w:rPr>
        <w:u w:val="none"/>
      </w:rPr>
    </w:lvl>
    <w:lvl w:ilvl="4" w:tplc="34DAE170">
      <w:start w:val="1"/>
      <w:numFmt w:val="bullet"/>
      <w:lvlText w:val="○"/>
      <w:lvlJc w:val="left"/>
      <w:pPr>
        <w:ind w:left="3600" w:hanging="360"/>
      </w:pPr>
      <w:rPr>
        <w:u w:val="none"/>
      </w:rPr>
    </w:lvl>
    <w:lvl w:ilvl="5" w:tplc="08142F84">
      <w:start w:val="1"/>
      <w:numFmt w:val="bullet"/>
      <w:lvlText w:val="■"/>
      <w:lvlJc w:val="left"/>
      <w:pPr>
        <w:ind w:left="4320" w:hanging="360"/>
      </w:pPr>
      <w:rPr>
        <w:u w:val="none"/>
      </w:rPr>
    </w:lvl>
    <w:lvl w:ilvl="6" w:tplc="2CB8EB8E">
      <w:start w:val="1"/>
      <w:numFmt w:val="bullet"/>
      <w:lvlText w:val="●"/>
      <w:lvlJc w:val="left"/>
      <w:pPr>
        <w:ind w:left="5040" w:hanging="360"/>
      </w:pPr>
      <w:rPr>
        <w:u w:val="none"/>
      </w:rPr>
    </w:lvl>
    <w:lvl w:ilvl="7" w:tplc="58F4F454">
      <w:start w:val="1"/>
      <w:numFmt w:val="bullet"/>
      <w:lvlText w:val="○"/>
      <w:lvlJc w:val="left"/>
      <w:pPr>
        <w:ind w:left="5760" w:hanging="360"/>
      </w:pPr>
      <w:rPr>
        <w:u w:val="none"/>
      </w:rPr>
    </w:lvl>
    <w:lvl w:ilvl="8" w:tplc="C510A886">
      <w:start w:val="1"/>
      <w:numFmt w:val="bullet"/>
      <w:lvlText w:val="■"/>
      <w:lvlJc w:val="left"/>
      <w:pPr>
        <w:ind w:left="6480" w:hanging="360"/>
      </w:pPr>
      <w:rPr>
        <w:u w:val="none"/>
      </w:rPr>
    </w:lvl>
  </w:abstractNum>
  <w:abstractNum w:abstractNumId="9" w15:restartNumberingAfterBreak="0">
    <w:nsid w:val="2D164FCE"/>
    <w:multiLevelType w:val="hybridMultilevel"/>
    <w:tmpl w:val="D5D27D2E"/>
    <w:lvl w:ilvl="0" w:tplc="F050D702">
      <w:start w:val="1"/>
      <w:numFmt w:val="bullet"/>
      <w:lvlText w:val=""/>
      <w:lvlJc w:val="left"/>
      <w:pPr>
        <w:ind w:left="360" w:hanging="360"/>
      </w:pPr>
      <w:rPr>
        <w:rFonts w:hint="default" w:ascii="Symbol" w:hAnsi="Symbol"/>
      </w:rPr>
    </w:lvl>
    <w:lvl w:ilvl="1" w:tplc="1B2CCBD8">
      <w:start w:val="1"/>
      <w:numFmt w:val="bullet"/>
      <w:lvlText w:val="o"/>
      <w:lvlJc w:val="left"/>
      <w:pPr>
        <w:ind w:left="1080" w:hanging="360"/>
      </w:pPr>
      <w:rPr>
        <w:rFonts w:hint="default" w:ascii="Courier New" w:hAnsi="Courier New"/>
      </w:rPr>
    </w:lvl>
    <w:lvl w:ilvl="2" w:tplc="D5663556">
      <w:start w:val="1"/>
      <w:numFmt w:val="bullet"/>
      <w:lvlText w:val=""/>
      <w:lvlJc w:val="left"/>
      <w:pPr>
        <w:ind w:left="1800" w:hanging="360"/>
      </w:pPr>
      <w:rPr>
        <w:rFonts w:hint="default" w:ascii="Wingdings" w:hAnsi="Wingdings"/>
      </w:rPr>
    </w:lvl>
    <w:lvl w:ilvl="3" w:tplc="6C1A9F62">
      <w:start w:val="1"/>
      <w:numFmt w:val="bullet"/>
      <w:lvlText w:val=""/>
      <w:lvlJc w:val="left"/>
      <w:pPr>
        <w:ind w:left="2520" w:hanging="360"/>
      </w:pPr>
      <w:rPr>
        <w:rFonts w:hint="default" w:ascii="Symbol" w:hAnsi="Symbol"/>
      </w:rPr>
    </w:lvl>
    <w:lvl w:ilvl="4" w:tplc="DD36DC1E">
      <w:start w:val="1"/>
      <w:numFmt w:val="bullet"/>
      <w:lvlText w:val="o"/>
      <w:lvlJc w:val="left"/>
      <w:pPr>
        <w:ind w:left="3240" w:hanging="360"/>
      </w:pPr>
      <w:rPr>
        <w:rFonts w:hint="default" w:ascii="Courier New" w:hAnsi="Courier New"/>
      </w:rPr>
    </w:lvl>
    <w:lvl w:ilvl="5" w:tplc="01D4650C">
      <w:start w:val="1"/>
      <w:numFmt w:val="bullet"/>
      <w:lvlText w:val=""/>
      <w:lvlJc w:val="left"/>
      <w:pPr>
        <w:ind w:left="3960" w:hanging="360"/>
      </w:pPr>
      <w:rPr>
        <w:rFonts w:hint="default" w:ascii="Wingdings" w:hAnsi="Wingdings"/>
      </w:rPr>
    </w:lvl>
    <w:lvl w:ilvl="6" w:tplc="E06E9E5E">
      <w:start w:val="1"/>
      <w:numFmt w:val="bullet"/>
      <w:lvlText w:val=""/>
      <w:lvlJc w:val="left"/>
      <w:pPr>
        <w:ind w:left="4680" w:hanging="360"/>
      </w:pPr>
      <w:rPr>
        <w:rFonts w:hint="default" w:ascii="Symbol" w:hAnsi="Symbol"/>
      </w:rPr>
    </w:lvl>
    <w:lvl w:ilvl="7" w:tplc="029C74B0">
      <w:start w:val="1"/>
      <w:numFmt w:val="bullet"/>
      <w:lvlText w:val="o"/>
      <w:lvlJc w:val="left"/>
      <w:pPr>
        <w:ind w:left="5400" w:hanging="360"/>
      </w:pPr>
      <w:rPr>
        <w:rFonts w:hint="default" w:ascii="Courier New" w:hAnsi="Courier New"/>
      </w:rPr>
    </w:lvl>
    <w:lvl w:ilvl="8" w:tplc="F10CE3D6">
      <w:start w:val="1"/>
      <w:numFmt w:val="bullet"/>
      <w:lvlText w:val=""/>
      <w:lvlJc w:val="left"/>
      <w:pPr>
        <w:ind w:left="6120" w:hanging="360"/>
      </w:pPr>
      <w:rPr>
        <w:rFonts w:hint="default" w:ascii="Wingdings" w:hAnsi="Wingdings"/>
      </w:rPr>
    </w:lvl>
  </w:abstractNum>
  <w:abstractNum w:abstractNumId="10" w15:restartNumberingAfterBreak="0">
    <w:nsid w:val="33656FD5"/>
    <w:multiLevelType w:val="hybridMultilevel"/>
    <w:tmpl w:val="FFFFFFFF"/>
    <w:lvl w:ilvl="0" w:tplc="990A82BE">
      <w:start w:val="1"/>
      <w:numFmt w:val="bullet"/>
      <w:lvlText w:val="●"/>
      <w:lvlJc w:val="left"/>
      <w:pPr>
        <w:ind w:left="720" w:hanging="360"/>
      </w:pPr>
      <w:rPr>
        <w:u w:val="none"/>
      </w:rPr>
    </w:lvl>
    <w:lvl w:ilvl="1" w:tplc="53A0A848">
      <w:start w:val="1"/>
      <w:numFmt w:val="bullet"/>
      <w:lvlText w:val="○"/>
      <w:lvlJc w:val="left"/>
      <w:pPr>
        <w:ind w:left="1440" w:hanging="360"/>
      </w:pPr>
      <w:rPr>
        <w:u w:val="none"/>
      </w:rPr>
    </w:lvl>
    <w:lvl w:ilvl="2" w:tplc="6032C8AC">
      <w:start w:val="1"/>
      <w:numFmt w:val="bullet"/>
      <w:lvlText w:val="■"/>
      <w:lvlJc w:val="left"/>
      <w:pPr>
        <w:ind w:left="2160" w:hanging="360"/>
      </w:pPr>
      <w:rPr>
        <w:u w:val="none"/>
      </w:rPr>
    </w:lvl>
    <w:lvl w:ilvl="3" w:tplc="181689B8">
      <w:start w:val="1"/>
      <w:numFmt w:val="bullet"/>
      <w:lvlText w:val="●"/>
      <w:lvlJc w:val="left"/>
      <w:pPr>
        <w:ind w:left="2880" w:hanging="360"/>
      </w:pPr>
      <w:rPr>
        <w:u w:val="none"/>
      </w:rPr>
    </w:lvl>
    <w:lvl w:ilvl="4" w:tplc="F41C903E">
      <w:start w:val="1"/>
      <w:numFmt w:val="bullet"/>
      <w:lvlText w:val="○"/>
      <w:lvlJc w:val="left"/>
      <w:pPr>
        <w:ind w:left="3600" w:hanging="360"/>
      </w:pPr>
      <w:rPr>
        <w:u w:val="none"/>
      </w:rPr>
    </w:lvl>
    <w:lvl w:ilvl="5" w:tplc="2B06E6C0">
      <w:start w:val="1"/>
      <w:numFmt w:val="bullet"/>
      <w:lvlText w:val="■"/>
      <w:lvlJc w:val="left"/>
      <w:pPr>
        <w:ind w:left="4320" w:hanging="360"/>
      </w:pPr>
      <w:rPr>
        <w:u w:val="none"/>
      </w:rPr>
    </w:lvl>
    <w:lvl w:ilvl="6" w:tplc="E18A2D6A">
      <w:start w:val="1"/>
      <w:numFmt w:val="bullet"/>
      <w:lvlText w:val="●"/>
      <w:lvlJc w:val="left"/>
      <w:pPr>
        <w:ind w:left="5040" w:hanging="360"/>
      </w:pPr>
      <w:rPr>
        <w:u w:val="none"/>
      </w:rPr>
    </w:lvl>
    <w:lvl w:ilvl="7" w:tplc="A2924F54">
      <w:start w:val="1"/>
      <w:numFmt w:val="bullet"/>
      <w:lvlText w:val="○"/>
      <w:lvlJc w:val="left"/>
      <w:pPr>
        <w:ind w:left="5760" w:hanging="360"/>
      </w:pPr>
      <w:rPr>
        <w:u w:val="none"/>
      </w:rPr>
    </w:lvl>
    <w:lvl w:ilvl="8" w:tplc="A0B6CD9A">
      <w:start w:val="1"/>
      <w:numFmt w:val="bullet"/>
      <w:lvlText w:val="■"/>
      <w:lvlJc w:val="left"/>
      <w:pPr>
        <w:ind w:left="6480" w:hanging="360"/>
      </w:pPr>
      <w:rPr>
        <w:u w:val="none"/>
      </w:rPr>
    </w:lvl>
  </w:abstractNum>
  <w:abstractNum w:abstractNumId="11" w15:restartNumberingAfterBreak="0">
    <w:nsid w:val="42B903CA"/>
    <w:multiLevelType w:val="hybridMultilevel"/>
    <w:tmpl w:val="9C748280"/>
    <w:lvl w:ilvl="0" w:tplc="ED1045FE">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85663A"/>
    <w:multiLevelType w:val="hybridMultilevel"/>
    <w:tmpl w:val="0BA4F786"/>
    <w:lvl w:ilvl="0" w:tplc="93A81530">
      <w:start w:val="1"/>
      <w:numFmt w:val="bullet"/>
      <w:lvlText w:val=""/>
      <w:lvlJc w:val="left"/>
      <w:pPr>
        <w:ind w:left="360" w:hanging="360"/>
      </w:pPr>
      <w:rPr>
        <w:rFonts w:hint="default" w:ascii="Symbol" w:hAnsi="Symbol"/>
      </w:rPr>
    </w:lvl>
    <w:lvl w:ilvl="1" w:tplc="368C2A50">
      <w:start w:val="1"/>
      <w:numFmt w:val="bullet"/>
      <w:lvlText w:val="o"/>
      <w:lvlJc w:val="left"/>
      <w:pPr>
        <w:ind w:left="1080" w:hanging="360"/>
      </w:pPr>
      <w:rPr>
        <w:rFonts w:hint="default" w:ascii="Courier New" w:hAnsi="Courier New"/>
      </w:rPr>
    </w:lvl>
    <w:lvl w:ilvl="2" w:tplc="C56EC8D8">
      <w:start w:val="1"/>
      <w:numFmt w:val="bullet"/>
      <w:lvlText w:val=""/>
      <w:lvlJc w:val="left"/>
      <w:pPr>
        <w:ind w:left="1800" w:hanging="360"/>
      </w:pPr>
      <w:rPr>
        <w:rFonts w:hint="default" w:ascii="Wingdings" w:hAnsi="Wingdings"/>
      </w:rPr>
    </w:lvl>
    <w:lvl w:ilvl="3" w:tplc="A4526722">
      <w:start w:val="1"/>
      <w:numFmt w:val="bullet"/>
      <w:lvlText w:val=""/>
      <w:lvlJc w:val="left"/>
      <w:pPr>
        <w:ind w:left="2520" w:hanging="360"/>
      </w:pPr>
      <w:rPr>
        <w:rFonts w:hint="default" w:ascii="Symbol" w:hAnsi="Symbol"/>
      </w:rPr>
    </w:lvl>
    <w:lvl w:ilvl="4" w:tplc="FE4C32E0">
      <w:start w:val="1"/>
      <w:numFmt w:val="bullet"/>
      <w:lvlText w:val="o"/>
      <w:lvlJc w:val="left"/>
      <w:pPr>
        <w:ind w:left="3240" w:hanging="360"/>
      </w:pPr>
      <w:rPr>
        <w:rFonts w:hint="default" w:ascii="Courier New" w:hAnsi="Courier New"/>
      </w:rPr>
    </w:lvl>
    <w:lvl w:ilvl="5" w:tplc="0FE0840E">
      <w:start w:val="1"/>
      <w:numFmt w:val="bullet"/>
      <w:lvlText w:val=""/>
      <w:lvlJc w:val="left"/>
      <w:pPr>
        <w:ind w:left="3960" w:hanging="360"/>
      </w:pPr>
      <w:rPr>
        <w:rFonts w:hint="default" w:ascii="Wingdings" w:hAnsi="Wingdings"/>
      </w:rPr>
    </w:lvl>
    <w:lvl w:ilvl="6" w:tplc="85268BC4">
      <w:start w:val="1"/>
      <w:numFmt w:val="bullet"/>
      <w:lvlText w:val=""/>
      <w:lvlJc w:val="left"/>
      <w:pPr>
        <w:ind w:left="4680" w:hanging="360"/>
      </w:pPr>
      <w:rPr>
        <w:rFonts w:hint="default" w:ascii="Symbol" w:hAnsi="Symbol"/>
      </w:rPr>
    </w:lvl>
    <w:lvl w:ilvl="7" w:tplc="47BC6126">
      <w:start w:val="1"/>
      <w:numFmt w:val="bullet"/>
      <w:lvlText w:val="o"/>
      <w:lvlJc w:val="left"/>
      <w:pPr>
        <w:ind w:left="5400" w:hanging="360"/>
      </w:pPr>
      <w:rPr>
        <w:rFonts w:hint="default" w:ascii="Courier New" w:hAnsi="Courier New"/>
      </w:rPr>
    </w:lvl>
    <w:lvl w:ilvl="8" w:tplc="4914EE9E">
      <w:start w:val="1"/>
      <w:numFmt w:val="bullet"/>
      <w:lvlText w:val=""/>
      <w:lvlJc w:val="left"/>
      <w:pPr>
        <w:ind w:left="6120" w:hanging="360"/>
      </w:pPr>
      <w:rPr>
        <w:rFonts w:hint="default" w:ascii="Wingdings" w:hAnsi="Wingdings"/>
      </w:rPr>
    </w:lvl>
  </w:abstractNum>
  <w:abstractNum w:abstractNumId="13" w15:restartNumberingAfterBreak="0">
    <w:nsid w:val="4B0137A9"/>
    <w:multiLevelType w:val="hybridMultilevel"/>
    <w:tmpl w:val="FFFFFFFF"/>
    <w:lvl w:ilvl="0" w:tplc="DF5680A8">
      <w:start w:val="1"/>
      <w:numFmt w:val="decimal"/>
      <w:lvlText w:val="%1."/>
      <w:lvlJc w:val="left"/>
      <w:pPr>
        <w:ind w:left="720" w:hanging="360"/>
      </w:pPr>
      <w:rPr>
        <w:b/>
        <w:u w:val="none"/>
      </w:rPr>
    </w:lvl>
    <w:lvl w:ilvl="1" w:tplc="2784494A">
      <w:start w:val="1"/>
      <w:numFmt w:val="lowerLetter"/>
      <w:lvlText w:val="%2."/>
      <w:lvlJc w:val="left"/>
      <w:pPr>
        <w:ind w:left="1440" w:hanging="360"/>
      </w:pPr>
      <w:rPr>
        <w:u w:val="none"/>
      </w:rPr>
    </w:lvl>
    <w:lvl w:ilvl="2" w:tplc="31EEDD56">
      <w:start w:val="1"/>
      <w:numFmt w:val="lowerRoman"/>
      <w:lvlText w:val="%3."/>
      <w:lvlJc w:val="right"/>
      <w:pPr>
        <w:ind w:left="2160" w:hanging="360"/>
      </w:pPr>
      <w:rPr>
        <w:u w:val="none"/>
      </w:rPr>
    </w:lvl>
    <w:lvl w:ilvl="3" w:tplc="C91CCA74">
      <w:start w:val="1"/>
      <w:numFmt w:val="decimal"/>
      <w:lvlText w:val="%4."/>
      <w:lvlJc w:val="left"/>
      <w:pPr>
        <w:ind w:left="2880" w:hanging="360"/>
      </w:pPr>
      <w:rPr>
        <w:u w:val="none"/>
      </w:rPr>
    </w:lvl>
    <w:lvl w:ilvl="4" w:tplc="5C06AC1C">
      <w:start w:val="1"/>
      <w:numFmt w:val="lowerLetter"/>
      <w:lvlText w:val="%5."/>
      <w:lvlJc w:val="left"/>
      <w:pPr>
        <w:ind w:left="3600" w:hanging="360"/>
      </w:pPr>
      <w:rPr>
        <w:u w:val="none"/>
      </w:rPr>
    </w:lvl>
    <w:lvl w:ilvl="5" w:tplc="275C4C36">
      <w:start w:val="1"/>
      <w:numFmt w:val="lowerRoman"/>
      <w:lvlText w:val="%6."/>
      <w:lvlJc w:val="right"/>
      <w:pPr>
        <w:ind w:left="4320" w:hanging="360"/>
      </w:pPr>
      <w:rPr>
        <w:u w:val="none"/>
      </w:rPr>
    </w:lvl>
    <w:lvl w:ilvl="6" w:tplc="3EBC1EC2">
      <w:start w:val="1"/>
      <w:numFmt w:val="decimal"/>
      <w:lvlText w:val="%7."/>
      <w:lvlJc w:val="left"/>
      <w:pPr>
        <w:ind w:left="5040" w:hanging="360"/>
      </w:pPr>
      <w:rPr>
        <w:u w:val="none"/>
      </w:rPr>
    </w:lvl>
    <w:lvl w:ilvl="7" w:tplc="4086D63E">
      <w:start w:val="1"/>
      <w:numFmt w:val="lowerLetter"/>
      <w:lvlText w:val="%8."/>
      <w:lvlJc w:val="left"/>
      <w:pPr>
        <w:ind w:left="5760" w:hanging="360"/>
      </w:pPr>
      <w:rPr>
        <w:u w:val="none"/>
      </w:rPr>
    </w:lvl>
    <w:lvl w:ilvl="8" w:tplc="9912D8E2">
      <w:start w:val="1"/>
      <w:numFmt w:val="lowerRoman"/>
      <w:lvlText w:val="%9."/>
      <w:lvlJc w:val="right"/>
      <w:pPr>
        <w:ind w:left="6480" w:hanging="360"/>
      </w:pPr>
      <w:rPr>
        <w:u w:val="none"/>
      </w:rPr>
    </w:lvl>
  </w:abstractNum>
  <w:abstractNum w:abstractNumId="14" w15:restartNumberingAfterBreak="0">
    <w:nsid w:val="4CC5703A"/>
    <w:multiLevelType w:val="hybridMultilevel"/>
    <w:tmpl w:val="FFFFFFFF"/>
    <w:lvl w:ilvl="0" w:tplc="7826BA3C">
      <w:start w:val="1"/>
      <w:numFmt w:val="bullet"/>
      <w:lvlText w:val=""/>
      <w:lvlJc w:val="left"/>
      <w:pPr>
        <w:ind w:left="360" w:hanging="360"/>
      </w:pPr>
      <w:rPr>
        <w:rFonts w:hint="default" w:ascii="Symbol" w:hAnsi="Symbol"/>
      </w:rPr>
    </w:lvl>
    <w:lvl w:ilvl="1" w:tplc="2A100A4C">
      <w:start w:val="1"/>
      <w:numFmt w:val="bullet"/>
      <w:lvlText w:val="o"/>
      <w:lvlJc w:val="left"/>
      <w:pPr>
        <w:ind w:left="1080" w:hanging="360"/>
      </w:pPr>
      <w:rPr>
        <w:rFonts w:hint="default" w:ascii="Courier New" w:hAnsi="Courier New"/>
      </w:rPr>
    </w:lvl>
    <w:lvl w:ilvl="2" w:tplc="75828D18">
      <w:start w:val="1"/>
      <w:numFmt w:val="bullet"/>
      <w:lvlText w:val=""/>
      <w:lvlJc w:val="left"/>
      <w:pPr>
        <w:ind w:left="1800" w:hanging="360"/>
      </w:pPr>
      <w:rPr>
        <w:rFonts w:hint="default" w:ascii="Wingdings" w:hAnsi="Wingdings"/>
      </w:rPr>
    </w:lvl>
    <w:lvl w:ilvl="3" w:tplc="7D640356">
      <w:start w:val="1"/>
      <w:numFmt w:val="bullet"/>
      <w:lvlText w:val=""/>
      <w:lvlJc w:val="left"/>
      <w:pPr>
        <w:ind w:left="2520" w:hanging="360"/>
      </w:pPr>
      <w:rPr>
        <w:rFonts w:hint="default" w:ascii="Symbol" w:hAnsi="Symbol"/>
      </w:rPr>
    </w:lvl>
    <w:lvl w:ilvl="4" w:tplc="4ECA199E">
      <w:start w:val="1"/>
      <w:numFmt w:val="bullet"/>
      <w:lvlText w:val="o"/>
      <w:lvlJc w:val="left"/>
      <w:pPr>
        <w:ind w:left="3240" w:hanging="360"/>
      </w:pPr>
      <w:rPr>
        <w:rFonts w:hint="default" w:ascii="Courier New" w:hAnsi="Courier New"/>
      </w:rPr>
    </w:lvl>
    <w:lvl w:ilvl="5" w:tplc="04E2C64A">
      <w:start w:val="1"/>
      <w:numFmt w:val="bullet"/>
      <w:lvlText w:val=""/>
      <w:lvlJc w:val="left"/>
      <w:pPr>
        <w:ind w:left="3960" w:hanging="360"/>
      </w:pPr>
      <w:rPr>
        <w:rFonts w:hint="default" w:ascii="Wingdings" w:hAnsi="Wingdings"/>
      </w:rPr>
    </w:lvl>
    <w:lvl w:ilvl="6" w:tplc="9BEAFB90">
      <w:start w:val="1"/>
      <w:numFmt w:val="bullet"/>
      <w:lvlText w:val=""/>
      <w:lvlJc w:val="left"/>
      <w:pPr>
        <w:ind w:left="4680" w:hanging="360"/>
      </w:pPr>
      <w:rPr>
        <w:rFonts w:hint="default" w:ascii="Symbol" w:hAnsi="Symbol"/>
      </w:rPr>
    </w:lvl>
    <w:lvl w:ilvl="7" w:tplc="6C38238C">
      <w:start w:val="1"/>
      <w:numFmt w:val="bullet"/>
      <w:lvlText w:val="o"/>
      <w:lvlJc w:val="left"/>
      <w:pPr>
        <w:ind w:left="5400" w:hanging="360"/>
      </w:pPr>
      <w:rPr>
        <w:rFonts w:hint="default" w:ascii="Courier New" w:hAnsi="Courier New"/>
      </w:rPr>
    </w:lvl>
    <w:lvl w:ilvl="8" w:tplc="21AAF708">
      <w:start w:val="1"/>
      <w:numFmt w:val="bullet"/>
      <w:lvlText w:val=""/>
      <w:lvlJc w:val="left"/>
      <w:pPr>
        <w:ind w:left="6120" w:hanging="360"/>
      </w:pPr>
      <w:rPr>
        <w:rFonts w:hint="default" w:ascii="Wingdings" w:hAnsi="Wingdings"/>
      </w:rPr>
    </w:lvl>
  </w:abstractNum>
  <w:abstractNum w:abstractNumId="15" w15:restartNumberingAfterBreak="0">
    <w:nsid w:val="56246160"/>
    <w:multiLevelType w:val="hybridMultilevel"/>
    <w:tmpl w:val="CC9C1316"/>
    <w:lvl w:ilvl="0" w:tplc="7414BCBE">
      <w:start w:val="1"/>
      <w:numFmt w:val="bullet"/>
      <w:lvlText w:val=""/>
      <w:lvlJc w:val="left"/>
      <w:pPr>
        <w:ind w:left="360" w:hanging="360"/>
      </w:pPr>
      <w:rPr>
        <w:rFonts w:hint="default" w:ascii="Symbol" w:hAnsi="Symbol"/>
      </w:rPr>
    </w:lvl>
    <w:lvl w:ilvl="1" w:tplc="5B3EB910">
      <w:start w:val="1"/>
      <w:numFmt w:val="bullet"/>
      <w:lvlText w:val="o"/>
      <w:lvlJc w:val="left"/>
      <w:pPr>
        <w:ind w:left="1080" w:hanging="360"/>
      </w:pPr>
      <w:rPr>
        <w:rFonts w:hint="default" w:ascii="Courier New" w:hAnsi="Courier New"/>
      </w:rPr>
    </w:lvl>
    <w:lvl w:ilvl="2" w:tplc="28022F3A">
      <w:start w:val="1"/>
      <w:numFmt w:val="bullet"/>
      <w:lvlText w:val=""/>
      <w:lvlJc w:val="left"/>
      <w:pPr>
        <w:ind w:left="1800" w:hanging="360"/>
      </w:pPr>
      <w:rPr>
        <w:rFonts w:hint="default" w:ascii="Wingdings" w:hAnsi="Wingdings"/>
      </w:rPr>
    </w:lvl>
    <w:lvl w:ilvl="3" w:tplc="2250B72C">
      <w:start w:val="1"/>
      <w:numFmt w:val="bullet"/>
      <w:lvlText w:val=""/>
      <w:lvlJc w:val="left"/>
      <w:pPr>
        <w:ind w:left="2520" w:hanging="360"/>
      </w:pPr>
      <w:rPr>
        <w:rFonts w:hint="default" w:ascii="Symbol" w:hAnsi="Symbol"/>
      </w:rPr>
    </w:lvl>
    <w:lvl w:ilvl="4" w:tplc="B2DC4F6E">
      <w:start w:val="1"/>
      <w:numFmt w:val="bullet"/>
      <w:lvlText w:val="o"/>
      <w:lvlJc w:val="left"/>
      <w:pPr>
        <w:ind w:left="3240" w:hanging="360"/>
      </w:pPr>
      <w:rPr>
        <w:rFonts w:hint="default" w:ascii="Courier New" w:hAnsi="Courier New"/>
      </w:rPr>
    </w:lvl>
    <w:lvl w:ilvl="5" w:tplc="C8E0BC94">
      <w:start w:val="1"/>
      <w:numFmt w:val="bullet"/>
      <w:lvlText w:val=""/>
      <w:lvlJc w:val="left"/>
      <w:pPr>
        <w:ind w:left="3960" w:hanging="360"/>
      </w:pPr>
      <w:rPr>
        <w:rFonts w:hint="default" w:ascii="Wingdings" w:hAnsi="Wingdings"/>
      </w:rPr>
    </w:lvl>
    <w:lvl w:ilvl="6" w:tplc="F7C281FC">
      <w:start w:val="1"/>
      <w:numFmt w:val="bullet"/>
      <w:lvlText w:val=""/>
      <w:lvlJc w:val="left"/>
      <w:pPr>
        <w:ind w:left="4680" w:hanging="360"/>
      </w:pPr>
      <w:rPr>
        <w:rFonts w:hint="default" w:ascii="Symbol" w:hAnsi="Symbol"/>
      </w:rPr>
    </w:lvl>
    <w:lvl w:ilvl="7" w:tplc="3940D230">
      <w:start w:val="1"/>
      <w:numFmt w:val="bullet"/>
      <w:lvlText w:val="o"/>
      <w:lvlJc w:val="left"/>
      <w:pPr>
        <w:ind w:left="5400" w:hanging="360"/>
      </w:pPr>
      <w:rPr>
        <w:rFonts w:hint="default" w:ascii="Courier New" w:hAnsi="Courier New"/>
      </w:rPr>
    </w:lvl>
    <w:lvl w:ilvl="8" w:tplc="3A16DE80">
      <w:start w:val="1"/>
      <w:numFmt w:val="bullet"/>
      <w:lvlText w:val=""/>
      <w:lvlJc w:val="left"/>
      <w:pPr>
        <w:ind w:left="6120" w:hanging="360"/>
      </w:pPr>
      <w:rPr>
        <w:rFonts w:hint="default" w:ascii="Wingdings" w:hAnsi="Wingdings"/>
      </w:rPr>
    </w:lvl>
  </w:abstractNum>
  <w:abstractNum w:abstractNumId="16" w15:restartNumberingAfterBreak="0">
    <w:nsid w:val="59A6783E"/>
    <w:multiLevelType w:val="hybridMultilevel"/>
    <w:tmpl w:val="FFFFFFFF"/>
    <w:lvl w:ilvl="0" w:tplc="5838AFAC">
      <w:start w:val="1"/>
      <w:numFmt w:val="bullet"/>
      <w:lvlText w:val=""/>
      <w:lvlJc w:val="left"/>
      <w:pPr>
        <w:ind w:left="360" w:hanging="360"/>
      </w:pPr>
      <w:rPr>
        <w:rFonts w:hint="default" w:ascii="Symbol" w:hAnsi="Symbol"/>
      </w:rPr>
    </w:lvl>
    <w:lvl w:ilvl="1" w:tplc="CCDA8650">
      <w:start w:val="1"/>
      <w:numFmt w:val="bullet"/>
      <w:lvlText w:val="o"/>
      <w:lvlJc w:val="left"/>
      <w:pPr>
        <w:ind w:left="1080" w:hanging="360"/>
      </w:pPr>
      <w:rPr>
        <w:rFonts w:hint="default" w:ascii="Courier New" w:hAnsi="Courier New"/>
      </w:rPr>
    </w:lvl>
    <w:lvl w:ilvl="2" w:tplc="4C9694BC">
      <w:start w:val="1"/>
      <w:numFmt w:val="bullet"/>
      <w:lvlText w:val=""/>
      <w:lvlJc w:val="left"/>
      <w:pPr>
        <w:ind w:left="1800" w:hanging="360"/>
      </w:pPr>
      <w:rPr>
        <w:rFonts w:hint="default" w:ascii="Wingdings" w:hAnsi="Wingdings"/>
      </w:rPr>
    </w:lvl>
    <w:lvl w:ilvl="3" w:tplc="940C2A9C">
      <w:start w:val="1"/>
      <w:numFmt w:val="bullet"/>
      <w:lvlText w:val=""/>
      <w:lvlJc w:val="left"/>
      <w:pPr>
        <w:ind w:left="2520" w:hanging="360"/>
      </w:pPr>
      <w:rPr>
        <w:rFonts w:hint="default" w:ascii="Symbol" w:hAnsi="Symbol"/>
      </w:rPr>
    </w:lvl>
    <w:lvl w:ilvl="4" w:tplc="09EC1052">
      <w:start w:val="1"/>
      <w:numFmt w:val="bullet"/>
      <w:lvlText w:val="o"/>
      <w:lvlJc w:val="left"/>
      <w:pPr>
        <w:ind w:left="3240" w:hanging="360"/>
      </w:pPr>
      <w:rPr>
        <w:rFonts w:hint="default" w:ascii="Courier New" w:hAnsi="Courier New"/>
      </w:rPr>
    </w:lvl>
    <w:lvl w:ilvl="5" w:tplc="767C0732">
      <w:start w:val="1"/>
      <w:numFmt w:val="bullet"/>
      <w:lvlText w:val=""/>
      <w:lvlJc w:val="left"/>
      <w:pPr>
        <w:ind w:left="3960" w:hanging="360"/>
      </w:pPr>
      <w:rPr>
        <w:rFonts w:hint="default" w:ascii="Wingdings" w:hAnsi="Wingdings"/>
      </w:rPr>
    </w:lvl>
    <w:lvl w:ilvl="6" w:tplc="4F04CD7E">
      <w:start w:val="1"/>
      <w:numFmt w:val="bullet"/>
      <w:lvlText w:val=""/>
      <w:lvlJc w:val="left"/>
      <w:pPr>
        <w:ind w:left="4680" w:hanging="360"/>
      </w:pPr>
      <w:rPr>
        <w:rFonts w:hint="default" w:ascii="Symbol" w:hAnsi="Symbol"/>
      </w:rPr>
    </w:lvl>
    <w:lvl w:ilvl="7" w:tplc="EC94AA2A">
      <w:start w:val="1"/>
      <w:numFmt w:val="bullet"/>
      <w:lvlText w:val="o"/>
      <w:lvlJc w:val="left"/>
      <w:pPr>
        <w:ind w:left="5400" w:hanging="360"/>
      </w:pPr>
      <w:rPr>
        <w:rFonts w:hint="default" w:ascii="Courier New" w:hAnsi="Courier New"/>
      </w:rPr>
    </w:lvl>
    <w:lvl w:ilvl="8" w:tplc="AE465414">
      <w:start w:val="1"/>
      <w:numFmt w:val="bullet"/>
      <w:lvlText w:val=""/>
      <w:lvlJc w:val="left"/>
      <w:pPr>
        <w:ind w:left="6120" w:hanging="360"/>
      </w:pPr>
      <w:rPr>
        <w:rFonts w:hint="default" w:ascii="Wingdings" w:hAnsi="Wingdings"/>
      </w:rPr>
    </w:lvl>
  </w:abstractNum>
  <w:abstractNum w:abstractNumId="17" w15:restartNumberingAfterBreak="0">
    <w:nsid w:val="76B311FF"/>
    <w:multiLevelType w:val="hybridMultilevel"/>
    <w:tmpl w:val="FFFFFFFF"/>
    <w:lvl w:ilvl="0" w:tplc="128CF812">
      <w:start w:val="1"/>
      <w:numFmt w:val="bullet"/>
      <w:lvlText w:val=""/>
      <w:lvlJc w:val="left"/>
      <w:pPr>
        <w:ind w:left="360" w:hanging="360"/>
      </w:pPr>
      <w:rPr>
        <w:rFonts w:hint="default" w:ascii="Symbol" w:hAnsi="Symbol"/>
      </w:rPr>
    </w:lvl>
    <w:lvl w:ilvl="1" w:tplc="76D8A018">
      <w:start w:val="1"/>
      <w:numFmt w:val="bullet"/>
      <w:lvlText w:val="o"/>
      <w:lvlJc w:val="left"/>
      <w:pPr>
        <w:ind w:left="1080" w:hanging="360"/>
      </w:pPr>
      <w:rPr>
        <w:rFonts w:hint="default" w:ascii="Courier New" w:hAnsi="Courier New"/>
      </w:rPr>
    </w:lvl>
    <w:lvl w:ilvl="2" w:tplc="2AA69CDA">
      <w:start w:val="1"/>
      <w:numFmt w:val="bullet"/>
      <w:lvlText w:val=""/>
      <w:lvlJc w:val="left"/>
      <w:pPr>
        <w:ind w:left="1800" w:hanging="360"/>
      </w:pPr>
      <w:rPr>
        <w:rFonts w:hint="default" w:ascii="Wingdings" w:hAnsi="Wingdings"/>
      </w:rPr>
    </w:lvl>
    <w:lvl w:ilvl="3" w:tplc="DC007A1E">
      <w:start w:val="1"/>
      <w:numFmt w:val="bullet"/>
      <w:lvlText w:val=""/>
      <w:lvlJc w:val="left"/>
      <w:pPr>
        <w:ind w:left="2520" w:hanging="360"/>
      </w:pPr>
      <w:rPr>
        <w:rFonts w:hint="default" w:ascii="Symbol" w:hAnsi="Symbol"/>
      </w:rPr>
    </w:lvl>
    <w:lvl w:ilvl="4" w:tplc="6D1C3B08">
      <w:start w:val="1"/>
      <w:numFmt w:val="bullet"/>
      <w:lvlText w:val="o"/>
      <w:lvlJc w:val="left"/>
      <w:pPr>
        <w:ind w:left="3240" w:hanging="360"/>
      </w:pPr>
      <w:rPr>
        <w:rFonts w:hint="default" w:ascii="Courier New" w:hAnsi="Courier New"/>
      </w:rPr>
    </w:lvl>
    <w:lvl w:ilvl="5" w:tplc="0290D0E8">
      <w:start w:val="1"/>
      <w:numFmt w:val="bullet"/>
      <w:lvlText w:val=""/>
      <w:lvlJc w:val="left"/>
      <w:pPr>
        <w:ind w:left="3960" w:hanging="360"/>
      </w:pPr>
      <w:rPr>
        <w:rFonts w:hint="default" w:ascii="Wingdings" w:hAnsi="Wingdings"/>
      </w:rPr>
    </w:lvl>
    <w:lvl w:ilvl="6" w:tplc="E242BD76">
      <w:start w:val="1"/>
      <w:numFmt w:val="bullet"/>
      <w:lvlText w:val=""/>
      <w:lvlJc w:val="left"/>
      <w:pPr>
        <w:ind w:left="4680" w:hanging="360"/>
      </w:pPr>
      <w:rPr>
        <w:rFonts w:hint="default" w:ascii="Symbol" w:hAnsi="Symbol"/>
      </w:rPr>
    </w:lvl>
    <w:lvl w:ilvl="7" w:tplc="E0301EAE">
      <w:start w:val="1"/>
      <w:numFmt w:val="bullet"/>
      <w:lvlText w:val="o"/>
      <w:lvlJc w:val="left"/>
      <w:pPr>
        <w:ind w:left="5400" w:hanging="360"/>
      </w:pPr>
      <w:rPr>
        <w:rFonts w:hint="default" w:ascii="Courier New" w:hAnsi="Courier New"/>
      </w:rPr>
    </w:lvl>
    <w:lvl w:ilvl="8" w:tplc="6AFCAD12">
      <w:start w:val="1"/>
      <w:numFmt w:val="bullet"/>
      <w:lvlText w:val=""/>
      <w:lvlJc w:val="left"/>
      <w:pPr>
        <w:ind w:left="6120" w:hanging="360"/>
      </w:pPr>
      <w:rPr>
        <w:rFonts w:hint="default" w:ascii="Wingdings" w:hAnsi="Wingdings"/>
      </w:rPr>
    </w:lvl>
  </w:abstractNum>
  <w:abstractNum w:abstractNumId="18" w15:restartNumberingAfterBreak="0">
    <w:nsid w:val="7C995E76"/>
    <w:multiLevelType w:val="hybridMultilevel"/>
    <w:tmpl w:val="3C84E44A"/>
    <w:lvl w:ilvl="0" w:tplc="9724AAEC">
      <w:start w:val="1"/>
      <w:numFmt w:val="bullet"/>
      <w:lvlText w:val=""/>
      <w:lvlJc w:val="left"/>
      <w:pPr>
        <w:ind w:left="360" w:hanging="360"/>
      </w:pPr>
      <w:rPr>
        <w:rFonts w:hint="default" w:ascii="Symbol" w:hAnsi="Symbol"/>
      </w:rPr>
    </w:lvl>
    <w:lvl w:ilvl="1" w:tplc="B3B01480">
      <w:start w:val="1"/>
      <w:numFmt w:val="bullet"/>
      <w:lvlText w:val="o"/>
      <w:lvlJc w:val="left"/>
      <w:pPr>
        <w:ind w:left="1080" w:hanging="360"/>
      </w:pPr>
      <w:rPr>
        <w:rFonts w:hint="default" w:ascii="Courier New" w:hAnsi="Courier New"/>
      </w:rPr>
    </w:lvl>
    <w:lvl w:ilvl="2" w:tplc="C8B8F30A">
      <w:start w:val="1"/>
      <w:numFmt w:val="bullet"/>
      <w:lvlText w:val=""/>
      <w:lvlJc w:val="left"/>
      <w:pPr>
        <w:ind w:left="1800" w:hanging="360"/>
      </w:pPr>
      <w:rPr>
        <w:rFonts w:hint="default" w:ascii="Wingdings" w:hAnsi="Wingdings"/>
      </w:rPr>
    </w:lvl>
    <w:lvl w:ilvl="3" w:tplc="82905722">
      <w:start w:val="1"/>
      <w:numFmt w:val="bullet"/>
      <w:lvlText w:val=""/>
      <w:lvlJc w:val="left"/>
      <w:pPr>
        <w:ind w:left="2520" w:hanging="360"/>
      </w:pPr>
      <w:rPr>
        <w:rFonts w:hint="default" w:ascii="Symbol" w:hAnsi="Symbol"/>
      </w:rPr>
    </w:lvl>
    <w:lvl w:ilvl="4" w:tplc="28EA1012">
      <w:start w:val="1"/>
      <w:numFmt w:val="bullet"/>
      <w:lvlText w:val="o"/>
      <w:lvlJc w:val="left"/>
      <w:pPr>
        <w:ind w:left="3240" w:hanging="360"/>
      </w:pPr>
      <w:rPr>
        <w:rFonts w:hint="default" w:ascii="Courier New" w:hAnsi="Courier New"/>
      </w:rPr>
    </w:lvl>
    <w:lvl w:ilvl="5" w:tplc="06A08152">
      <w:start w:val="1"/>
      <w:numFmt w:val="bullet"/>
      <w:lvlText w:val=""/>
      <w:lvlJc w:val="left"/>
      <w:pPr>
        <w:ind w:left="3960" w:hanging="360"/>
      </w:pPr>
      <w:rPr>
        <w:rFonts w:hint="default" w:ascii="Wingdings" w:hAnsi="Wingdings"/>
      </w:rPr>
    </w:lvl>
    <w:lvl w:ilvl="6" w:tplc="9B44057E">
      <w:start w:val="1"/>
      <w:numFmt w:val="bullet"/>
      <w:lvlText w:val=""/>
      <w:lvlJc w:val="left"/>
      <w:pPr>
        <w:ind w:left="4680" w:hanging="360"/>
      </w:pPr>
      <w:rPr>
        <w:rFonts w:hint="default" w:ascii="Symbol" w:hAnsi="Symbol"/>
      </w:rPr>
    </w:lvl>
    <w:lvl w:ilvl="7" w:tplc="F754FB7C">
      <w:start w:val="1"/>
      <w:numFmt w:val="bullet"/>
      <w:lvlText w:val="o"/>
      <w:lvlJc w:val="left"/>
      <w:pPr>
        <w:ind w:left="5400" w:hanging="360"/>
      </w:pPr>
      <w:rPr>
        <w:rFonts w:hint="default" w:ascii="Courier New" w:hAnsi="Courier New"/>
      </w:rPr>
    </w:lvl>
    <w:lvl w:ilvl="8" w:tplc="66B248F6">
      <w:start w:val="1"/>
      <w:numFmt w:val="bullet"/>
      <w:lvlText w:val=""/>
      <w:lvlJc w:val="left"/>
      <w:pPr>
        <w:ind w:left="6120" w:hanging="360"/>
      </w:pPr>
      <w:rPr>
        <w:rFonts w:hint="default" w:ascii="Wingdings" w:hAnsi="Wingdings"/>
      </w:rPr>
    </w:lvl>
  </w:abstractNum>
  <w:num w:numId="1">
    <w:abstractNumId w:val="18"/>
  </w:num>
  <w:num w:numId="2">
    <w:abstractNumId w:val="9"/>
  </w:num>
  <w:num w:numId="3">
    <w:abstractNumId w:val="2"/>
  </w:num>
  <w:num w:numId="4">
    <w:abstractNumId w:val="12"/>
  </w:num>
  <w:num w:numId="5">
    <w:abstractNumId w:val="15"/>
  </w:num>
  <w:num w:numId="6">
    <w:abstractNumId w:val="13"/>
  </w:num>
  <w:num w:numId="7">
    <w:abstractNumId w:val="8"/>
  </w:num>
  <w:num w:numId="8">
    <w:abstractNumId w:val="10"/>
  </w:num>
  <w:num w:numId="9">
    <w:abstractNumId w:val="5"/>
  </w:num>
  <w:num w:numId="10">
    <w:abstractNumId w:val="11"/>
  </w:num>
  <w:num w:numId="11">
    <w:abstractNumId w:val="3"/>
  </w:num>
  <w:num w:numId="12">
    <w:abstractNumId w:val="7"/>
  </w:num>
  <w:num w:numId="13">
    <w:abstractNumId w:val="6"/>
  </w:num>
  <w:num w:numId="14">
    <w:abstractNumId w:val="0"/>
  </w:num>
  <w:num w:numId="15">
    <w:abstractNumId w:val="17"/>
  </w:num>
  <w:num w:numId="16">
    <w:abstractNumId w:val="4"/>
  </w:num>
  <w:num w:numId="17">
    <w:abstractNumId w:val="14"/>
  </w:num>
  <w:num w:numId="18">
    <w:abstractNumId w:val="16"/>
  </w:num>
  <w:num w:numId="1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Zach Holsinger">
    <w15:presenceInfo w15:providerId="None" w15:userId="Zach Holsinger"/>
  </w15:person>
  <w15:person w15:author="Underwood, Harold">
    <w15:presenceInfo w15:providerId="AD" w15:userId="S-1-5-21-3980098582-1850021839-772620496-1574"/>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40"/>
    <w:rsid w:val="00007606"/>
    <w:rsid w:val="0001009F"/>
    <w:rsid w:val="00016FC6"/>
    <w:rsid w:val="000174DA"/>
    <w:rsid w:val="00017DAE"/>
    <w:rsid w:val="00022962"/>
    <w:rsid w:val="000451C9"/>
    <w:rsid w:val="000465B3"/>
    <w:rsid w:val="00047753"/>
    <w:rsid w:val="0005517B"/>
    <w:rsid w:val="000635D6"/>
    <w:rsid w:val="00070AF4"/>
    <w:rsid w:val="00071AF5"/>
    <w:rsid w:val="00073699"/>
    <w:rsid w:val="000916B1"/>
    <w:rsid w:val="0009265B"/>
    <w:rsid w:val="000A5286"/>
    <w:rsid w:val="000A7D64"/>
    <w:rsid w:val="000B5FB1"/>
    <w:rsid w:val="000C0950"/>
    <w:rsid w:val="000D4A33"/>
    <w:rsid w:val="000E5852"/>
    <w:rsid w:val="000E754A"/>
    <w:rsid w:val="000F1424"/>
    <w:rsid w:val="000F3456"/>
    <w:rsid w:val="001121CE"/>
    <w:rsid w:val="00113492"/>
    <w:rsid w:val="0013507A"/>
    <w:rsid w:val="001411DD"/>
    <w:rsid w:val="00141CA0"/>
    <w:rsid w:val="0014236E"/>
    <w:rsid w:val="00146A39"/>
    <w:rsid w:val="001512B4"/>
    <w:rsid w:val="001558C9"/>
    <w:rsid w:val="00164EE0"/>
    <w:rsid w:val="00166134"/>
    <w:rsid w:val="00177846"/>
    <w:rsid w:val="00182154"/>
    <w:rsid w:val="0018677B"/>
    <w:rsid w:val="00187099"/>
    <w:rsid w:val="001874A1"/>
    <w:rsid w:val="00191342"/>
    <w:rsid w:val="001922DE"/>
    <w:rsid w:val="0019502A"/>
    <w:rsid w:val="00196866"/>
    <w:rsid w:val="001B04CC"/>
    <w:rsid w:val="001B6242"/>
    <w:rsid w:val="001C1B28"/>
    <w:rsid w:val="001C2FE1"/>
    <w:rsid w:val="001C7237"/>
    <w:rsid w:val="001D53FA"/>
    <w:rsid w:val="001D5A31"/>
    <w:rsid w:val="001E28F3"/>
    <w:rsid w:val="001E65B0"/>
    <w:rsid w:val="001F1013"/>
    <w:rsid w:val="001F346B"/>
    <w:rsid w:val="00202B58"/>
    <w:rsid w:val="00203634"/>
    <w:rsid w:val="00206FBB"/>
    <w:rsid w:val="002132CC"/>
    <w:rsid w:val="00216F2D"/>
    <w:rsid w:val="002264E2"/>
    <w:rsid w:val="00232D20"/>
    <w:rsid w:val="00234F19"/>
    <w:rsid w:val="00245337"/>
    <w:rsid w:val="00253FAD"/>
    <w:rsid w:val="0025518B"/>
    <w:rsid w:val="00257F04"/>
    <w:rsid w:val="00260010"/>
    <w:rsid w:val="00260C06"/>
    <w:rsid w:val="0026296B"/>
    <w:rsid w:val="002724F0"/>
    <w:rsid w:val="00273FFF"/>
    <w:rsid w:val="00280766"/>
    <w:rsid w:val="002927F8"/>
    <w:rsid w:val="00296A4D"/>
    <w:rsid w:val="002A6F72"/>
    <w:rsid w:val="002B1CCF"/>
    <w:rsid w:val="002B495B"/>
    <w:rsid w:val="002B7794"/>
    <w:rsid w:val="002B7F90"/>
    <w:rsid w:val="002C31D4"/>
    <w:rsid w:val="002C53D9"/>
    <w:rsid w:val="002C799B"/>
    <w:rsid w:val="002C7AFE"/>
    <w:rsid w:val="002D3D86"/>
    <w:rsid w:val="002D4DD6"/>
    <w:rsid w:val="002E4F59"/>
    <w:rsid w:val="002F2A8F"/>
    <w:rsid w:val="00322080"/>
    <w:rsid w:val="003237DB"/>
    <w:rsid w:val="003368AB"/>
    <w:rsid w:val="00353359"/>
    <w:rsid w:val="003551B3"/>
    <w:rsid w:val="00356C46"/>
    <w:rsid w:val="003621AA"/>
    <w:rsid w:val="0036352A"/>
    <w:rsid w:val="00363618"/>
    <w:rsid w:val="00370089"/>
    <w:rsid w:val="003749AF"/>
    <w:rsid w:val="003767DF"/>
    <w:rsid w:val="003856AD"/>
    <w:rsid w:val="00385FC1"/>
    <w:rsid w:val="00386477"/>
    <w:rsid w:val="00390DA7"/>
    <w:rsid w:val="00391653"/>
    <w:rsid w:val="00392572"/>
    <w:rsid w:val="00395F4D"/>
    <w:rsid w:val="003B13A7"/>
    <w:rsid w:val="003B39CE"/>
    <w:rsid w:val="003B6D22"/>
    <w:rsid w:val="003C0FDB"/>
    <w:rsid w:val="003C4399"/>
    <w:rsid w:val="003D5A2B"/>
    <w:rsid w:val="003E156F"/>
    <w:rsid w:val="003F499E"/>
    <w:rsid w:val="003F5BCD"/>
    <w:rsid w:val="00422654"/>
    <w:rsid w:val="00427CA0"/>
    <w:rsid w:val="00431A57"/>
    <w:rsid w:val="00433465"/>
    <w:rsid w:val="00434A7C"/>
    <w:rsid w:val="00436FC5"/>
    <w:rsid w:val="00442A3F"/>
    <w:rsid w:val="00443110"/>
    <w:rsid w:val="00445111"/>
    <w:rsid w:val="004514CC"/>
    <w:rsid w:val="00455EE9"/>
    <w:rsid w:val="00461B90"/>
    <w:rsid w:val="004633E8"/>
    <w:rsid w:val="004702C7"/>
    <w:rsid w:val="00470438"/>
    <w:rsid w:val="004706A8"/>
    <w:rsid w:val="00470852"/>
    <w:rsid w:val="00477865"/>
    <w:rsid w:val="004A3266"/>
    <w:rsid w:val="004A4AAF"/>
    <w:rsid w:val="004A7F76"/>
    <w:rsid w:val="004B1992"/>
    <w:rsid w:val="004C1497"/>
    <w:rsid w:val="004C43DF"/>
    <w:rsid w:val="004C5174"/>
    <w:rsid w:val="004D0379"/>
    <w:rsid w:val="004D065B"/>
    <w:rsid w:val="004D4318"/>
    <w:rsid w:val="004D45AC"/>
    <w:rsid w:val="004E67E8"/>
    <w:rsid w:val="004E6E7B"/>
    <w:rsid w:val="004F31C9"/>
    <w:rsid w:val="004F44EC"/>
    <w:rsid w:val="004F5B9F"/>
    <w:rsid w:val="00501BAC"/>
    <w:rsid w:val="00503288"/>
    <w:rsid w:val="005038E2"/>
    <w:rsid w:val="0052108D"/>
    <w:rsid w:val="005250E3"/>
    <w:rsid w:val="00527379"/>
    <w:rsid w:val="005428F4"/>
    <w:rsid w:val="00545AD7"/>
    <w:rsid w:val="00552D6E"/>
    <w:rsid w:val="005613F3"/>
    <w:rsid w:val="00561BE5"/>
    <w:rsid w:val="00567D81"/>
    <w:rsid w:val="00581521"/>
    <w:rsid w:val="0059723F"/>
    <w:rsid w:val="005A5D07"/>
    <w:rsid w:val="005C6A33"/>
    <w:rsid w:val="005D2181"/>
    <w:rsid w:val="005D7FD7"/>
    <w:rsid w:val="005E11C7"/>
    <w:rsid w:val="005F67CE"/>
    <w:rsid w:val="005FD32B"/>
    <w:rsid w:val="00600A6F"/>
    <w:rsid w:val="00605474"/>
    <w:rsid w:val="0060590B"/>
    <w:rsid w:val="006060C9"/>
    <w:rsid w:val="006150AA"/>
    <w:rsid w:val="00620B1E"/>
    <w:rsid w:val="00623E28"/>
    <w:rsid w:val="0062428C"/>
    <w:rsid w:val="00625391"/>
    <w:rsid w:val="0062799E"/>
    <w:rsid w:val="00632E8C"/>
    <w:rsid w:val="006332D2"/>
    <w:rsid w:val="0064247F"/>
    <w:rsid w:val="0064334E"/>
    <w:rsid w:val="0065757A"/>
    <w:rsid w:val="00657DD5"/>
    <w:rsid w:val="00661BC8"/>
    <w:rsid w:val="00677B27"/>
    <w:rsid w:val="006830CF"/>
    <w:rsid w:val="006A0B3B"/>
    <w:rsid w:val="006A341A"/>
    <w:rsid w:val="006B10B7"/>
    <w:rsid w:val="006C288B"/>
    <w:rsid w:val="006C71EF"/>
    <w:rsid w:val="006D5D35"/>
    <w:rsid w:val="006D78DA"/>
    <w:rsid w:val="006E31FB"/>
    <w:rsid w:val="00724795"/>
    <w:rsid w:val="00725196"/>
    <w:rsid w:val="00733368"/>
    <w:rsid w:val="00751712"/>
    <w:rsid w:val="00755BBB"/>
    <w:rsid w:val="0076271B"/>
    <w:rsid w:val="00772BC9"/>
    <w:rsid w:val="0078269C"/>
    <w:rsid w:val="00782C01"/>
    <w:rsid w:val="00786604"/>
    <w:rsid w:val="00786A58"/>
    <w:rsid w:val="007966B9"/>
    <w:rsid w:val="007A1E8E"/>
    <w:rsid w:val="007B6CBA"/>
    <w:rsid w:val="007E3CA2"/>
    <w:rsid w:val="007F5C78"/>
    <w:rsid w:val="00806A85"/>
    <w:rsid w:val="00811D05"/>
    <w:rsid w:val="00814355"/>
    <w:rsid w:val="00815F48"/>
    <w:rsid w:val="00853FB5"/>
    <w:rsid w:val="0086456F"/>
    <w:rsid w:val="00865635"/>
    <w:rsid w:val="00867D7E"/>
    <w:rsid w:val="0087000E"/>
    <w:rsid w:val="00875D62"/>
    <w:rsid w:val="00880715"/>
    <w:rsid w:val="00885993"/>
    <w:rsid w:val="00893CD4"/>
    <w:rsid w:val="008944F8"/>
    <w:rsid w:val="008A20A0"/>
    <w:rsid w:val="008A5E29"/>
    <w:rsid w:val="008C0F31"/>
    <w:rsid w:val="008D0D56"/>
    <w:rsid w:val="008E56F0"/>
    <w:rsid w:val="00900FBC"/>
    <w:rsid w:val="00917EB3"/>
    <w:rsid w:val="00930905"/>
    <w:rsid w:val="00934BB9"/>
    <w:rsid w:val="00940BD3"/>
    <w:rsid w:val="009533E1"/>
    <w:rsid w:val="0096164C"/>
    <w:rsid w:val="009858E5"/>
    <w:rsid w:val="00986E7D"/>
    <w:rsid w:val="009A49CA"/>
    <w:rsid w:val="009C309E"/>
    <w:rsid w:val="009E3244"/>
    <w:rsid w:val="009E646E"/>
    <w:rsid w:val="009F75F6"/>
    <w:rsid w:val="00A054FC"/>
    <w:rsid w:val="00A15324"/>
    <w:rsid w:val="00A20C38"/>
    <w:rsid w:val="00A42CA8"/>
    <w:rsid w:val="00A602B7"/>
    <w:rsid w:val="00A65585"/>
    <w:rsid w:val="00A70D03"/>
    <w:rsid w:val="00A70D3C"/>
    <w:rsid w:val="00A723B1"/>
    <w:rsid w:val="00A734A9"/>
    <w:rsid w:val="00A75653"/>
    <w:rsid w:val="00A92CDE"/>
    <w:rsid w:val="00A96943"/>
    <w:rsid w:val="00A97DE9"/>
    <w:rsid w:val="00AA613B"/>
    <w:rsid w:val="00AA71F5"/>
    <w:rsid w:val="00AB1040"/>
    <w:rsid w:val="00AB1CD8"/>
    <w:rsid w:val="00AB2AF2"/>
    <w:rsid w:val="00AC79B4"/>
    <w:rsid w:val="00AD0905"/>
    <w:rsid w:val="00AD25A1"/>
    <w:rsid w:val="00AD2EB1"/>
    <w:rsid w:val="00AD60EF"/>
    <w:rsid w:val="00AD6CA3"/>
    <w:rsid w:val="00AD7759"/>
    <w:rsid w:val="00AE26EC"/>
    <w:rsid w:val="00AE4A23"/>
    <w:rsid w:val="00B03FA6"/>
    <w:rsid w:val="00B05E09"/>
    <w:rsid w:val="00B07CE4"/>
    <w:rsid w:val="00B15EDF"/>
    <w:rsid w:val="00B34484"/>
    <w:rsid w:val="00B45EAB"/>
    <w:rsid w:val="00B4665B"/>
    <w:rsid w:val="00B46AB0"/>
    <w:rsid w:val="00B47555"/>
    <w:rsid w:val="00B52BAD"/>
    <w:rsid w:val="00B6565A"/>
    <w:rsid w:val="00B76B52"/>
    <w:rsid w:val="00B7783D"/>
    <w:rsid w:val="00B81C1B"/>
    <w:rsid w:val="00B86618"/>
    <w:rsid w:val="00BA0CCC"/>
    <w:rsid w:val="00BA14B2"/>
    <w:rsid w:val="00BA3116"/>
    <w:rsid w:val="00BB2A38"/>
    <w:rsid w:val="00BC07A8"/>
    <w:rsid w:val="00BC193E"/>
    <w:rsid w:val="00BC46D9"/>
    <w:rsid w:val="00BC7258"/>
    <w:rsid w:val="00BD2954"/>
    <w:rsid w:val="00BF0A63"/>
    <w:rsid w:val="00C00C1C"/>
    <w:rsid w:val="00C23437"/>
    <w:rsid w:val="00C3169B"/>
    <w:rsid w:val="00C3205D"/>
    <w:rsid w:val="00C3238E"/>
    <w:rsid w:val="00C554F1"/>
    <w:rsid w:val="00C60872"/>
    <w:rsid w:val="00C60E20"/>
    <w:rsid w:val="00C626D9"/>
    <w:rsid w:val="00C729AD"/>
    <w:rsid w:val="00C828C2"/>
    <w:rsid w:val="00C8621E"/>
    <w:rsid w:val="00C9334E"/>
    <w:rsid w:val="00CA0C1A"/>
    <w:rsid w:val="00CA3104"/>
    <w:rsid w:val="00CA4544"/>
    <w:rsid w:val="00CC49E3"/>
    <w:rsid w:val="00CD52D7"/>
    <w:rsid w:val="00CE7281"/>
    <w:rsid w:val="00CF04E6"/>
    <w:rsid w:val="00D12247"/>
    <w:rsid w:val="00D151A2"/>
    <w:rsid w:val="00D253AD"/>
    <w:rsid w:val="00D26B9E"/>
    <w:rsid w:val="00D35335"/>
    <w:rsid w:val="00D369E3"/>
    <w:rsid w:val="00D36A2A"/>
    <w:rsid w:val="00D37C4C"/>
    <w:rsid w:val="00D40583"/>
    <w:rsid w:val="00D40FDE"/>
    <w:rsid w:val="00D45E1D"/>
    <w:rsid w:val="00D51B93"/>
    <w:rsid w:val="00D761BD"/>
    <w:rsid w:val="00D81E61"/>
    <w:rsid w:val="00DA50F4"/>
    <w:rsid w:val="00DB4479"/>
    <w:rsid w:val="00DC586D"/>
    <w:rsid w:val="00DD7E68"/>
    <w:rsid w:val="00DDAAA1"/>
    <w:rsid w:val="00E06E87"/>
    <w:rsid w:val="00E15903"/>
    <w:rsid w:val="00E16143"/>
    <w:rsid w:val="00E22FCA"/>
    <w:rsid w:val="00E26652"/>
    <w:rsid w:val="00E31657"/>
    <w:rsid w:val="00E416AB"/>
    <w:rsid w:val="00E4270D"/>
    <w:rsid w:val="00E51D6C"/>
    <w:rsid w:val="00E53BAE"/>
    <w:rsid w:val="00E56C32"/>
    <w:rsid w:val="00E577E5"/>
    <w:rsid w:val="00E60BB8"/>
    <w:rsid w:val="00E65627"/>
    <w:rsid w:val="00E669F3"/>
    <w:rsid w:val="00E66F4F"/>
    <w:rsid w:val="00E7181B"/>
    <w:rsid w:val="00E7283E"/>
    <w:rsid w:val="00E91287"/>
    <w:rsid w:val="00E92273"/>
    <w:rsid w:val="00EA1109"/>
    <w:rsid w:val="00EB035F"/>
    <w:rsid w:val="00EB0408"/>
    <w:rsid w:val="00EB064A"/>
    <w:rsid w:val="00EB720C"/>
    <w:rsid w:val="00EB7290"/>
    <w:rsid w:val="00EC6E22"/>
    <w:rsid w:val="00ED1057"/>
    <w:rsid w:val="00ED2111"/>
    <w:rsid w:val="00EF49F5"/>
    <w:rsid w:val="00F0261A"/>
    <w:rsid w:val="00F03BF3"/>
    <w:rsid w:val="00F069A1"/>
    <w:rsid w:val="00F069E0"/>
    <w:rsid w:val="00F12659"/>
    <w:rsid w:val="00F148E9"/>
    <w:rsid w:val="00F16E37"/>
    <w:rsid w:val="00F1751B"/>
    <w:rsid w:val="00F2430C"/>
    <w:rsid w:val="00F25FBC"/>
    <w:rsid w:val="00F261A2"/>
    <w:rsid w:val="00F32879"/>
    <w:rsid w:val="00F4443B"/>
    <w:rsid w:val="00F62A8F"/>
    <w:rsid w:val="00F70BCD"/>
    <w:rsid w:val="00F72A1E"/>
    <w:rsid w:val="00F72BFE"/>
    <w:rsid w:val="00F76E04"/>
    <w:rsid w:val="00FB06EE"/>
    <w:rsid w:val="00FC1CCF"/>
    <w:rsid w:val="00FD0756"/>
    <w:rsid w:val="00FD46D6"/>
    <w:rsid w:val="00FD69F0"/>
    <w:rsid w:val="00FD7E10"/>
    <w:rsid w:val="012FEC42"/>
    <w:rsid w:val="01C99D50"/>
    <w:rsid w:val="02594180"/>
    <w:rsid w:val="02B572BD"/>
    <w:rsid w:val="03180255"/>
    <w:rsid w:val="034537A6"/>
    <w:rsid w:val="03789834"/>
    <w:rsid w:val="0393233B"/>
    <w:rsid w:val="04005A9A"/>
    <w:rsid w:val="05013E12"/>
    <w:rsid w:val="054157E7"/>
    <w:rsid w:val="0642376D"/>
    <w:rsid w:val="06EAF4F7"/>
    <w:rsid w:val="07709215"/>
    <w:rsid w:val="080C87AC"/>
    <w:rsid w:val="0865C066"/>
    <w:rsid w:val="089A8012"/>
    <w:rsid w:val="08AB1164"/>
    <w:rsid w:val="0904431A"/>
    <w:rsid w:val="097ACA17"/>
    <w:rsid w:val="09A8580D"/>
    <w:rsid w:val="0A4483E5"/>
    <w:rsid w:val="0A874E73"/>
    <w:rsid w:val="0AA2B0DD"/>
    <w:rsid w:val="0AA6F8D1"/>
    <w:rsid w:val="0AB167B0"/>
    <w:rsid w:val="0ABBB514"/>
    <w:rsid w:val="0AFC6016"/>
    <w:rsid w:val="0B1AFB5A"/>
    <w:rsid w:val="0CA1743D"/>
    <w:rsid w:val="0D341B63"/>
    <w:rsid w:val="0D379FDE"/>
    <w:rsid w:val="0D44DCBA"/>
    <w:rsid w:val="0D4C4E19"/>
    <w:rsid w:val="0DB2A346"/>
    <w:rsid w:val="0DE03840"/>
    <w:rsid w:val="0F512571"/>
    <w:rsid w:val="0F640F34"/>
    <w:rsid w:val="0F996AE0"/>
    <w:rsid w:val="10172F7B"/>
    <w:rsid w:val="10D93B07"/>
    <w:rsid w:val="10F84031"/>
    <w:rsid w:val="112FC626"/>
    <w:rsid w:val="11827D7F"/>
    <w:rsid w:val="118BA399"/>
    <w:rsid w:val="11994647"/>
    <w:rsid w:val="11A380FF"/>
    <w:rsid w:val="11C52FF5"/>
    <w:rsid w:val="11D9228F"/>
    <w:rsid w:val="11FE5B93"/>
    <w:rsid w:val="12239EA8"/>
    <w:rsid w:val="127CF8F9"/>
    <w:rsid w:val="128121DC"/>
    <w:rsid w:val="13656D7E"/>
    <w:rsid w:val="13E346CF"/>
    <w:rsid w:val="14826A41"/>
    <w:rsid w:val="1496D92B"/>
    <w:rsid w:val="14A77275"/>
    <w:rsid w:val="1544D04E"/>
    <w:rsid w:val="154E282E"/>
    <w:rsid w:val="15BE0B01"/>
    <w:rsid w:val="169E95E3"/>
    <w:rsid w:val="16A202B4"/>
    <w:rsid w:val="16B3323D"/>
    <w:rsid w:val="16DAAFF6"/>
    <w:rsid w:val="17751769"/>
    <w:rsid w:val="17BBD935"/>
    <w:rsid w:val="17F39F58"/>
    <w:rsid w:val="1822AEB6"/>
    <w:rsid w:val="1835DA41"/>
    <w:rsid w:val="18784CC8"/>
    <w:rsid w:val="18C95C66"/>
    <w:rsid w:val="196E83B1"/>
    <w:rsid w:val="197F8B17"/>
    <w:rsid w:val="1A77FDF1"/>
    <w:rsid w:val="1B31130E"/>
    <w:rsid w:val="1C45B8F8"/>
    <w:rsid w:val="1C535754"/>
    <w:rsid w:val="1CC138C1"/>
    <w:rsid w:val="1CD8CDA9"/>
    <w:rsid w:val="1D604DFF"/>
    <w:rsid w:val="1D9AB9D7"/>
    <w:rsid w:val="1E13B24C"/>
    <w:rsid w:val="1E19DE4D"/>
    <w:rsid w:val="1E2BEF81"/>
    <w:rsid w:val="1E3EBFF4"/>
    <w:rsid w:val="1ED242BB"/>
    <w:rsid w:val="1F079090"/>
    <w:rsid w:val="1F253028"/>
    <w:rsid w:val="1F277688"/>
    <w:rsid w:val="1FCEDC21"/>
    <w:rsid w:val="1FFE096D"/>
    <w:rsid w:val="201B32D4"/>
    <w:rsid w:val="20231AC0"/>
    <w:rsid w:val="209B88B9"/>
    <w:rsid w:val="20D5984A"/>
    <w:rsid w:val="20E0B274"/>
    <w:rsid w:val="20F1603B"/>
    <w:rsid w:val="21063034"/>
    <w:rsid w:val="2121542A"/>
    <w:rsid w:val="212725E6"/>
    <w:rsid w:val="21C65C74"/>
    <w:rsid w:val="21D6FB50"/>
    <w:rsid w:val="21ED7435"/>
    <w:rsid w:val="2225E812"/>
    <w:rsid w:val="22765551"/>
    <w:rsid w:val="232193C1"/>
    <w:rsid w:val="23B5DC98"/>
    <w:rsid w:val="240987D0"/>
    <w:rsid w:val="2416C0DB"/>
    <w:rsid w:val="24563AFD"/>
    <w:rsid w:val="24FC75BA"/>
    <w:rsid w:val="25492C61"/>
    <w:rsid w:val="259D2880"/>
    <w:rsid w:val="25A3591F"/>
    <w:rsid w:val="25E83F34"/>
    <w:rsid w:val="260580BA"/>
    <w:rsid w:val="2651294C"/>
    <w:rsid w:val="2679CBCC"/>
    <w:rsid w:val="279A48F8"/>
    <w:rsid w:val="27A19F06"/>
    <w:rsid w:val="27C09102"/>
    <w:rsid w:val="2875A9FA"/>
    <w:rsid w:val="28D77095"/>
    <w:rsid w:val="295B3C60"/>
    <w:rsid w:val="2980765C"/>
    <w:rsid w:val="29C56F9F"/>
    <w:rsid w:val="29FA1C43"/>
    <w:rsid w:val="2A0CA8B0"/>
    <w:rsid w:val="2A3F7986"/>
    <w:rsid w:val="2B08E7C6"/>
    <w:rsid w:val="2B455B13"/>
    <w:rsid w:val="2C1BCC07"/>
    <w:rsid w:val="2C2B5A55"/>
    <w:rsid w:val="2C932FB9"/>
    <w:rsid w:val="2CAFC3C6"/>
    <w:rsid w:val="2D1DE7E0"/>
    <w:rsid w:val="2DBC7AE8"/>
    <w:rsid w:val="2E958CE4"/>
    <w:rsid w:val="2ED01CC5"/>
    <w:rsid w:val="2EE5EB7A"/>
    <w:rsid w:val="2F58AA34"/>
    <w:rsid w:val="303BD391"/>
    <w:rsid w:val="308B32E2"/>
    <w:rsid w:val="30D25D67"/>
    <w:rsid w:val="31513820"/>
    <w:rsid w:val="31D3EE36"/>
    <w:rsid w:val="323E95D6"/>
    <w:rsid w:val="32CD7AE7"/>
    <w:rsid w:val="33D44604"/>
    <w:rsid w:val="34694B48"/>
    <w:rsid w:val="347D5C82"/>
    <w:rsid w:val="3563BA39"/>
    <w:rsid w:val="36363D36"/>
    <w:rsid w:val="3641FF85"/>
    <w:rsid w:val="3691ECB8"/>
    <w:rsid w:val="36B7D168"/>
    <w:rsid w:val="3703A33D"/>
    <w:rsid w:val="3781DBA9"/>
    <w:rsid w:val="3852D765"/>
    <w:rsid w:val="3883ACEF"/>
    <w:rsid w:val="388FD467"/>
    <w:rsid w:val="393FC332"/>
    <w:rsid w:val="39BC9DFD"/>
    <w:rsid w:val="3A9C4CB1"/>
    <w:rsid w:val="3B20B726"/>
    <w:rsid w:val="3BA421C8"/>
    <w:rsid w:val="3C45A8B6"/>
    <w:rsid w:val="3D7FA6B4"/>
    <w:rsid w:val="3DA6B2E4"/>
    <w:rsid w:val="3DBC004F"/>
    <w:rsid w:val="3DEA743C"/>
    <w:rsid w:val="3E4926B4"/>
    <w:rsid w:val="3E78E73D"/>
    <w:rsid w:val="3E7AA664"/>
    <w:rsid w:val="3EC02882"/>
    <w:rsid w:val="3F12751A"/>
    <w:rsid w:val="3F649CFD"/>
    <w:rsid w:val="3F6F4DF6"/>
    <w:rsid w:val="3FD8F150"/>
    <w:rsid w:val="3FF5BAFB"/>
    <w:rsid w:val="4013E5BD"/>
    <w:rsid w:val="40440690"/>
    <w:rsid w:val="417C42D6"/>
    <w:rsid w:val="41BD4D33"/>
    <w:rsid w:val="41D8D0CE"/>
    <w:rsid w:val="41E276CA"/>
    <w:rsid w:val="43731C35"/>
    <w:rsid w:val="43ED419B"/>
    <w:rsid w:val="447D8344"/>
    <w:rsid w:val="4489E07D"/>
    <w:rsid w:val="450EEC96"/>
    <w:rsid w:val="455B77B2"/>
    <w:rsid w:val="463D24DC"/>
    <w:rsid w:val="469E9C43"/>
    <w:rsid w:val="46C1A401"/>
    <w:rsid w:val="46FB9A4D"/>
    <w:rsid w:val="47205077"/>
    <w:rsid w:val="4760F4E6"/>
    <w:rsid w:val="477C1AB0"/>
    <w:rsid w:val="479614B8"/>
    <w:rsid w:val="485447A8"/>
    <w:rsid w:val="48891CA9"/>
    <w:rsid w:val="48E5C0EA"/>
    <w:rsid w:val="4953AA3B"/>
    <w:rsid w:val="497E7E54"/>
    <w:rsid w:val="4A736923"/>
    <w:rsid w:val="4AA9C5EB"/>
    <w:rsid w:val="4ABB2024"/>
    <w:rsid w:val="4AE65A22"/>
    <w:rsid w:val="4B18B0E2"/>
    <w:rsid w:val="4C562E62"/>
    <w:rsid w:val="4C80B240"/>
    <w:rsid w:val="4C94A4F8"/>
    <w:rsid w:val="4D8646FF"/>
    <w:rsid w:val="4DCBF16A"/>
    <w:rsid w:val="4DDD0881"/>
    <w:rsid w:val="4F4505C5"/>
    <w:rsid w:val="4F866798"/>
    <w:rsid w:val="4FA794D5"/>
    <w:rsid w:val="5000586C"/>
    <w:rsid w:val="5067E923"/>
    <w:rsid w:val="5186252D"/>
    <w:rsid w:val="51907F42"/>
    <w:rsid w:val="51B02691"/>
    <w:rsid w:val="5204C57A"/>
    <w:rsid w:val="5220DBC3"/>
    <w:rsid w:val="5239C5E8"/>
    <w:rsid w:val="52407A36"/>
    <w:rsid w:val="52B75970"/>
    <w:rsid w:val="52E0D411"/>
    <w:rsid w:val="53719065"/>
    <w:rsid w:val="53F1BA43"/>
    <w:rsid w:val="54D24F7A"/>
    <w:rsid w:val="553BB455"/>
    <w:rsid w:val="5574F546"/>
    <w:rsid w:val="561264D6"/>
    <w:rsid w:val="561C3B81"/>
    <w:rsid w:val="56BCD1F1"/>
    <w:rsid w:val="579F7984"/>
    <w:rsid w:val="5809F03C"/>
    <w:rsid w:val="586B35BB"/>
    <w:rsid w:val="58A7C248"/>
    <w:rsid w:val="58BC0772"/>
    <w:rsid w:val="591DC9C1"/>
    <w:rsid w:val="5947BCBB"/>
    <w:rsid w:val="5957A2A0"/>
    <w:rsid w:val="595B9D5D"/>
    <w:rsid w:val="598F8227"/>
    <w:rsid w:val="59DF5926"/>
    <w:rsid w:val="5A3CBA72"/>
    <w:rsid w:val="5B70C358"/>
    <w:rsid w:val="5CAAB47D"/>
    <w:rsid w:val="5CCC4DC6"/>
    <w:rsid w:val="5D3F3E56"/>
    <w:rsid w:val="5DAAE991"/>
    <w:rsid w:val="5E249C4E"/>
    <w:rsid w:val="5E33E877"/>
    <w:rsid w:val="5E681E27"/>
    <w:rsid w:val="5E8A268A"/>
    <w:rsid w:val="5E9A586B"/>
    <w:rsid w:val="5E9BE4D7"/>
    <w:rsid w:val="5EF1A2F6"/>
    <w:rsid w:val="5F3A5A1D"/>
    <w:rsid w:val="5F3AA425"/>
    <w:rsid w:val="5F5C48CC"/>
    <w:rsid w:val="5FEC59C2"/>
    <w:rsid w:val="60326CF6"/>
    <w:rsid w:val="603AC585"/>
    <w:rsid w:val="60569900"/>
    <w:rsid w:val="6083FFE8"/>
    <w:rsid w:val="60A1A542"/>
    <w:rsid w:val="619301DC"/>
    <w:rsid w:val="61A0161A"/>
    <w:rsid w:val="61B7B229"/>
    <w:rsid w:val="61D09885"/>
    <w:rsid w:val="63420F22"/>
    <w:rsid w:val="63FC0CBE"/>
    <w:rsid w:val="642261A7"/>
    <w:rsid w:val="648BB2B9"/>
    <w:rsid w:val="64952ABE"/>
    <w:rsid w:val="64A532B5"/>
    <w:rsid w:val="64B0EDEE"/>
    <w:rsid w:val="64C1B0E8"/>
    <w:rsid w:val="64DE92A9"/>
    <w:rsid w:val="6537E674"/>
    <w:rsid w:val="655F158E"/>
    <w:rsid w:val="6655AA8D"/>
    <w:rsid w:val="6707E0DA"/>
    <w:rsid w:val="672A0F23"/>
    <w:rsid w:val="6841BF6B"/>
    <w:rsid w:val="68E03ACF"/>
    <w:rsid w:val="698C0246"/>
    <w:rsid w:val="6A598C5D"/>
    <w:rsid w:val="6AB42F4E"/>
    <w:rsid w:val="6B68AD8B"/>
    <w:rsid w:val="6B966980"/>
    <w:rsid w:val="6BE80FEA"/>
    <w:rsid w:val="6C1DB9B9"/>
    <w:rsid w:val="6C27AE54"/>
    <w:rsid w:val="6C2D60F9"/>
    <w:rsid w:val="6CAD6569"/>
    <w:rsid w:val="6CCC9E60"/>
    <w:rsid w:val="6D47590F"/>
    <w:rsid w:val="6D6117E9"/>
    <w:rsid w:val="6D614ABA"/>
    <w:rsid w:val="6D95A8E2"/>
    <w:rsid w:val="6DC4A222"/>
    <w:rsid w:val="6E5487A4"/>
    <w:rsid w:val="6E7295C5"/>
    <w:rsid w:val="6EE32970"/>
    <w:rsid w:val="6F1BF8AB"/>
    <w:rsid w:val="6FACE33E"/>
    <w:rsid w:val="6FDAE872"/>
    <w:rsid w:val="708C7B13"/>
    <w:rsid w:val="70A6A3C4"/>
    <w:rsid w:val="70D54067"/>
    <w:rsid w:val="720A92D4"/>
    <w:rsid w:val="72182530"/>
    <w:rsid w:val="724A588C"/>
    <w:rsid w:val="7257474B"/>
    <w:rsid w:val="72C0C61F"/>
    <w:rsid w:val="72DCD40F"/>
    <w:rsid w:val="73309E2C"/>
    <w:rsid w:val="737C8587"/>
    <w:rsid w:val="74491C37"/>
    <w:rsid w:val="7683DD7F"/>
    <w:rsid w:val="77410767"/>
    <w:rsid w:val="77C5614A"/>
    <w:rsid w:val="77DF7C38"/>
    <w:rsid w:val="78392C2D"/>
    <w:rsid w:val="78D6055F"/>
    <w:rsid w:val="790CFCFA"/>
    <w:rsid w:val="79629EAE"/>
    <w:rsid w:val="7971D3D3"/>
    <w:rsid w:val="79763C2F"/>
    <w:rsid w:val="799A539E"/>
    <w:rsid w:val="79A71FE2"/>
    <w:rsid w:val="79BA1D4F"/>
    <w:rsid w:val="7A1109D8"/>
    <w:rsid w:val="7C379260"/>
    <w:rsid w:val="7CA028F2"/>
    <w:rsid w:val="7CB8FB40"/>
    <w:rsid w:val="7D1D8000"/>
    <w:rsid w:val="7D785F82"/>
    <w:rsid w:val="7D9E4593"/>
    <w:rsid w:val="7DE48D7A"/>
    <w:rsid w:val="7E4E3B01"/>
    <w:rsid w:val="7EA8200F"/>
    <w:rsid w:val="7EBE3C0F"/>
    <w:rsid w:val="7EE5D275"/>
    <w:rsid w:val="7F571125"/>
    <w:rsid w:val="7FB13E00"/>
    <w:rsid w:val="7FFA93E2"/>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227BC"/>
  <w15:docId w15:val="{E385DAF8-89C0-4C70-8204-04BFA25BD13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sz w:val="24"/>
        <w:szCs w:val="24"/>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60C06"/>
  </w:style>
  <w:style w:type="paragraph" w:styleId="Heading1">
    <w:name w:val="heading 1"/>
    <w:basedOn w:val="Normal"/>
    <w:next w:val="Normal"/>
    <w:uiPriority w:val="9"/>
    <w:qFormat/>
    <w:pPr>
      <w:keepNext/>
      <w:keepLines/>
      <w:spacing w:before="240" w:after="0"/>
      <w:outlineLvl w:val="0"/>
    </w:pPr>
    <w:rPr>
      <w:b/>
      <w:u w:val="single"/>
    </w:rPr>
  </w:style>
  <w:style w:type="paragraph" w:styleId="Heading2">
    <w:name w:val="heading 2"/>
    <w:basedOn w:val="Normal"/>
    <w:next w:val="Normal"/>
    <w:link w:val="Heading2Char"/>
    <w:uiPriority w:val="9"/>
    <w:unhideWhenUsed/>
    <w:qFormat/>
    <w:pPr>
      <w:keepNext/>
      <w:keepLines/>
      <w:spacing w:before="40" w:after="0"/>
      <w:outlineLvl w:val="1"/>
    </w:pPr>
    <w:rPr>
      <w:b/>
    </w:rPr>
  </w:style>
  <w:style w:type="paragraph" w:styleId="Heading3">
    <w:name w:val="heading 3"/>
    <w:basedOn w:val="Normal"/>
    <w:next w:val="Normal"/>
    <w:uiPriority w:val="9"/>
    <w:semiHidden/>
    <w:unhideWhenUsed/>
    <w:qFormat/>
    <w:pPr>
      <w:keepNext/>
      <w:keepLines/>
      <w:spacing w:before="40" w:after="0"/>
      <w:outlineLvl w:val="2"/>
    </w:pPr>
    <w:rPr>
      <w:i/>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257F04"/>
    <w:pPr>
      <w:spacing w:after="100"/>
    </w:pPr>
  </w:style>
  <w:style w:type="paragraph" w:styleId="TOC2">
    <w:name w:val="toc 2"/>
    <w:basedOn w:val="Normal"/>
    <w:next w:val="Normal"/>
    <w:autoRedefine/>
    <w:uiPriority w:val="39"/>
    <w:unhideWhenUsed/>
    <w:rsid w:val="00257F04"/>
    <w:pPr>
      <w:spacing w:after="100"/>
      <w:ind w:left="240"/>
    </w:pPr>
  </w:style>
  <w:style w:type="character" w:styleId="Hyperlink">
    <w:name w:val="Hyperlink"/>
    <w:basedOn w:val="DefaultParagraphFont"/>
    <w:uiPriority w:val="99"/>
    <w:unhideWhenUsed/>
    <w:rsid w:val="00257F04"/>
    <w:rPr>
      <w:color w:val="0000FF" w:themeColor="hyperlink"/>
      <w:u w:val="single"/>
    </w:rPr>
  </w:style>
  <w:style w:type="paragraph" w:styleId="Header">
    <w:name w:val="header"/>
    <w:basedOn w:val="Normal"/>
    <w:link w:val="HeaderChar"/>
    <w:uiPriority w:val="99"/>
    <w:unhideWhenUsed/>
    <w:rsid w:val="00B47555"/>
    <w:pPr>
      <w:tabs>
        <w:tab w:val="center" w:pos="4680"/>
        <w:tab w:val="right" w:pos="9360"/>
      </w:tabs>
      <w:spacing w:after="0" w:line="240" w:lineRule="auto"/>
    </w:pPr>
  </w:style>
  <w:style w:type="character" w:styleId="HeaderChar" w:customStyle="1">
    <w:name w:val="Header Char"/>
    <w:basedOn w:val="DefaultParagraphFont"/>
    <w:link w:val="Header"/>
    <w:uiPriority w:val="99"/>
    <w:rsid w:val="00B47555"/>
  </w:style>
  <w:style w:type="paragraph" w:styleId="Footer">
    <w:name w:val="footer"/>
    <w:basedOn w:val="Normal"/>
    <w:link w:val="FooterChar"/>
    <w:uiPriority w:val="99"/>
    <w:unhideWhenUsed/>
    <w:rsid w:val="00B47555"/>
    <w:pPr>
      <w:tabs>
        <w:tab w:val="center" w:pos="4680"/>
        <w:tab w:val="right" w:pos="9360"/>
      </w:tabs>
      <w:spacing w:after="0" w:line="240" w:lineRule="auto"/>
    </w:pPr>
  </w:style>
  <w:style w:type="character" w:styleId="FooterChar" w:customStyle="1">
    <w:name w:val="Footer Char"/>
    <w:basedOn w:val="DefaultParagraphFont"/>
    <w:link w:val="Footer"/>
    <w:uiPriority w:val="99"/>
    <w:rsid w:val="00B47555"/>
  </w:style>
  <w:style w:type="character" w:styleId="CommentReference">
    <w:name w:val="annotation reference"/>
    <w:basedOn w:val="DefaultParagraphFont"/>
    <w:uiPriority w:val="99"/>
    <w:semiHidden/>
    <w:unhideWhenUsed/>
    <w:rsid w:val="00187099"/>
    <w:rPr>
      <w:sz w:val="16"/>
      <w:szCs w:val="16"/>
    </w:rPr>
  </w:style>
  <w:style w:type="paragraph" w:styleId="CommentText">
    <w:name w:val="annotation text"/>
    <w:basedOn w:val="Normal"/>
    <w:link w:val="CommentTextChar"/>
    <w:uiPriority w:val="99"/>
    <w:semiHidden/>
    <w:unhideWhenUsed/>
    <w:rsid w:val="00187099"/>
    <w:pPr>
      <w:spacing w:line="240" w:lineRule="auto"/>
    </w:pPr>
    <w:rPr>
      <w:sz w:val="20"/>
      <w:szCs w:val="20"/>
    </w:rPr>
  </w:style>
  <w:style w:type="character" w:styleId="CommentTextChar" w:customStyle="1">
    <w:name w:val="Comment Text Char"/>
    <w:basedOn w:val="DefaultParagraphFont"/>
    <w:link w:val="CommentText"/>
    <w:uiPriority w:val="99"/>
    <w:semiHidden/>
    <w:rsid w:val="00187099"/>
    <w:rPr>
      <w:sz w:val="20"/>
      <w:szCs w:val="20"/>
    </w:rPr>
  </w:style>
  <w:style w:type="paragraph" w:styleId="CommentSubject">
    <w:name w:val="annotation subject"/>
    <w:basedOn w:val="CommentText"/>
    <w:next w:val="CommentText"/>
    <w:link w:val="CommentSubjectChar"/>
    <w:uiPriority w:val="99"/>
    <w:semiHidden/>
    <w:unhideWhenUsed/>
    <w:rsid w:val="00187099"/>
    <w:rPr>
      <w:b/>
      <w:bCs/>
    </w:rPr>
  </w:style>
  <w:style w:type="character" w:styleId="CommentSubjectChar" w:customStyle="1">
    <w:name w:val="Comment Subject Char"/>
    <w:basedOn w:val="CommentTextChar"/>
    <w:link w:val="CommentSubject"/>
    <w:uiPriority w:val="99"/>
    <w:semiHidden/>
    <w:rsid w:val="00187099"/>
    <w:rPr>
      <w:b/>
      <w:bCs/>
      <w:sz w:val="20"/>
      <w:szCs w:val="20"/>
    </w:rPr>
  </w:style>
  <w:style w:type="paragraph" w:styleId="BalloonText">
    <w:name w:val="Balloon Text"/>
    <w:basedOn w:val="Normal"/>
    <w:link w:val="BalloonTextChar"/>
    <w:uiPriority w:val="99"/>
    <w:semiHidden/>
    <w:unhideWhenUsed/>
    <w:rsid w:val="00187099"/>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87099"/>
    <w:rPr>
      <w:rFonts w:ascii="Segoe UI" w:hAnsi="Segoe UI" w:cs="Segoe UI"/>
      <w:sz w:val="18"/>
      <w:szCs w:val="18"/>
    </w:rPr>
  </w:style>
  <w:style w:type="character" w:styleId="UnresolvedMention1" w:customStyle="1">
    <w:name w:val="Unresolved Mention1"/>
    <w:basedOn w:val="DefaultParagraphFont"/>
    <w:uiPriority w:val="99"/>
    <w:unhideWhenUsed/>
    <w:rsid w:val="00187099"/>
    <w:rPr>
      <w:color w:val="605E5C"/>
      <w:shd w:val="clear" w:color="auto" w:fill="E1DFDD"/>
    </w:rPr>
  </w:style>
  <w:style w:type="character" w:styleId="Mention1" w:customStyle="1">
    <w:name w:val="Mention1"/>
    <w:basedOn w:val="DefaultParagraphFont"/>
    <w:uiPriority w:val="99"/>
    <w:unhideWhenUsed/>
    <w:rsid w:val="00187099"/>
    <w:rPr>
      <w:color w:val="2B579A"/>
      <w:shd w:val="clear" w:color="auto" w:fill="E1DFDD"/>
    </w:rPr>
  </w:style>
  <w:style w:type="paragraph" w:styleId="Caption">
    <w:name w:val="caption"/>
    <w:basedOn w:val="Normal"/>
    <w:next w:val="Normal"/>
    <w:uiPriority w:val="35"/>
    <w:unhideWhenUsed/>
    <w:qFormat/>
    <w:rsid w:val="006150AA"/>
    <w:pPr>
      <w:spacing w:after="200" w:line="240" w:lineRule="auto"/>
    </w:pPr>
    <w:rPr>
      <w:i/>
      <w:iCs/>
      <w:color w:val="1F497D" w:themeColor="text2"/>
      <w:sz w:val="18"/>
      <w:szCs w:val="18"/>
    </w:rPr>
  </w:style>
  <w:style w:type="paragraph" w:styleId="ListParagraph">
    <w:name w:val="List Paragraph"/>
    <w:basedOn w:val="Normal"/>
    <w:uiPriority w:val="34"/>
    <w:qFormat/>
    <w:rsid w:val="00EB7290"/>
    <w:pPr>
      <w:ind w:left="720"/>
      <w:contextualSpacing/>
    </w:pPr>
  </w:style>
  <w:style w:type="character" w:styleId="Heading2Char" w:customStyle="1">
    <w:name w:val="Heading 2 Char"/>
    <w:basedOn w:val="DefaultParagraphFont"/>
    <w:link w:val="Heading2"/>
    <w:uiPriority w:val="9"/>
    <w:rsid w:val="00260C06"/>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microsoft.com/office/2016/09/relationships/commentsIds" Target="commentsIds.xml" Id="rId18" /><Relationship Type="http://schemas.openxmlformats.org/officeDocument/2006/relationships/hyperlink" Target="https://docs.google.com/document/d/1enIPdlO08talfnns4ExzpuTo9FC_GgAid3yujnF-whQ/edit?usp=sharing" TargetMode="External" Id="rId26" /><Relationship Type="http://schemas.openxmlformats.org/officeDocument/2006/relationships/customXml" Target="../customXml/item3.xml" Id="rId3" /><Relationship Type="http://schemas.openxmlformats.org/officeDocument/2006/relationships/hyperlink" Target="https://docs.google.com/document/d/1evjGRQkCj_Fucesd6iDTpXK-15DAsV-vpj4Xe3GtYr4/edit?usp=sharing" TargetMode="External" Id="rId21" /><Relationship Type="http://schemas.openxmlformats.org/officeDocument/2006/relationships/settings" Target="settings.xml" Id="rId7" /><Relationship Type="http://schemas.openxmlformats.org/officeDocument/2006/relationships/header" Target="header1.xml" Id="rId12" /><Relationship Type="http://schemas.microsoft.com/office/2011/relationships/commentsExtended" Target="commentsExtended.xml" Id="rId17" /><Relationship Type="http://schemas.openxmlformats.org/officeDocument/2006/relationships/hyperlink" Target="https://docs.google.com/document/d/1cFA4GEcf0qGUUxFchf1I73H1gU2BOD__XvKGux3J8Dk/edit?usp=sharing" TargetMode="External" Id="rId25" /><Relationship Type="http://schemas.openxmlformats.org/officeDocument/2006/relationships/customXml" Target="../customXml/item2.xml" Id="rId2" /><Relationship Type="http://schemas.openxmlformats.org/officeDocument/2006/relationships/comments" Target="comments.xml" Id="rId16" /><Relationship Type="http://schemas.openxmlformats.org/officeDocument/2006/relationships/hyperlink" Target="https://www.friends-of-tcz.org/Friends_of_TCZ/Home.html" TargetMode="External" Id="rId20" /><Relationship Type="http://schemas.microsoft.com/office/2011/relationships/people" Target="people.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yperlink" Target="https://docs.google.com/document/d/1_GbZ1wBIJamb075AZyHWnpYXo41c_U40FUkWV8ttzM4/edit?usp=sharing" TargetMode="External" Id="rId24" /><Relationship Type="http://schemas.openxmlformats.org/officeDocument/2006/relationships/numbering" Target="numbering.xml" Id="rId5" /><Relationship Type="http://schemas.openxmlformats.org/officeDocument/2006/relationships/hyperlink" Target="mailto:rgmotsi@gmail.com" TargetMode="External" Id="rId15" /><Relationship Type="http://schemas.openxmlformats.org/officeDocument/2006/relationships/hyperlink" Target="https://docs.google.com/document/d/1aVnKhZUk22OxrDxGFCIdDtGKzt4wrAOCVk53z-7BaF4/edit?usp=sharing" TargetMode="External" Id="rId23" /><Relationship Type="http://schemas.openxmlformats.org/officeDocument/2006/relationships/fontTable" Target="fontTable.xml" Id="rId28"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mailto:matt.walsh@sim.org" TargetMode="External" Id="rId14" /><Relationship Type="http://schemas.openxmlformats.org/officeDocument/2006/relationships/hyperlink" Target="https://docs.google.com/document/d/17wNg-CVUOe8SYHgSeEs7deph4l1dE9L4AX_3FIYbjDQ/edit?usp=sharing" TargetMode="External" Id="rId22" /><Relationship Type="http://schemas.openxmlformats.org/officeDocument/2006/relationships/hyperlink" Target="https://docs.google.com/document/d/1thKvADsozmpwArwp12TA5gT_cTMXH2M7Qz32a8h0_Hg/edit?usp=sharing" TargetMode="External" Id="rId27" /><Relationship Type="http://schemas.openxmlformats.org/officeDocument/2006/relationships/theme" Target="theme/theme1.xml" Id="rId30" /><Relationship Type="http://schemas.openxmlformats.org/officeDocument/2006/relationships/glossaryDocument" Target="/word/glossary/document.xml" Id="R13b3dcb079af4dbc" /><Relationship Type="http://schemas.openxmlformats.org/officeDocument/2006/relationships/image" Target="/media/image4.png" Id="R969b4998ea4e4fee" /></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2d0ad88-e421-4c4c-b4b2-fced6a8c2f30}"/>
      </w:docPartPr>
      <w:docPartBody>
        <w:p w14:paraId="1BDC776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9B3AC608476546BFB42E02FC4369A7" ma:contentTypeVersion="13" ma:contentTypeDescription="Create a new document." ma:contentTypeScope="" ma:versionID="084c79b15b6295fbccaef71e8855b5ce">
  <xsd:schema xmlns:xsd="http://www.w3.org/2001/XMLSchema" xmlns:xs="http://www.w3.org/2001/XMLSchema" xmlns:p="http://schemas.microsoft.com/office/2006/metadata/properties" xmlns:ns3="a509158c-dfe7-49ff-8931-c38919483fc2" xmlns:ns4="7a0891f3-73af-4e41-9b6d-c58de8d4b4f8" targetNamespace="http://schemas.microsoft.com/office/2006/metadata/properties" ma:root="true" ma:fieldsID="aea4dc0cc3210486e7b13840c7e98122" ns3:_="" ns4:_="">
    <xsd:import namespace="a509158c-dfe7-49ff-8931-c38919483fc2"/>
    <xsd:import namespace="7a0891f3-73af-4e41-9b6d-c58de8d4b4f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09158c-dfe7-49ff-8931-c38919483fc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0891f3-73af-4e41-9b6d-c58de8d4b4f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0E5B5-FB49-4D13-9BBB-1C5F94A9CC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09158c-dfe7-49ff-8931-c38919483fc2"/>
    <ds:schemaRef ds:uri="7a0891f3-73af-4e41-9b6d-c58de8d4b4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D94760-36CC-4EF0-9F2A-9E0F0DA3D87C}">
  <ds:schemaRefs>
    <ds:schemaRef ds:uri="http://schemas.microsoft.com/sharepoint/v3/contenttype/forms"/>
  </ds:schemaRefs>
</ds:datastoreItem>
</file>

<file path=customXml/itemProps3.xml><?xml version="1.0" encoding="utf-8"?>
<ds:datastoreItem xmlns:ds="http://schemas.openxmlformats.org/officeDocument/2006/customXml" ds:itemID="{AE169A19-D204-41D2-835C-5CC37C2D1890}">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7a0891f3-73af-4e41-9b6d-c58de8d4b4f8"/>
    <ds:schemaRef ds:uri="http://purl.org/dc/elements/1.1/"/>
    <ds:schemaRef ds:uri="http://schemas.microsoft.com/office/2006/metadata/properties"/>
    <ds:schemaRef ds:uri="a509158c-dfe7-49ff-8931-c38919483fc2"/>
    <ds:schemaRef ds:uri="http://www.w3.org/XML/1998/namespace"/>
    <ds:schemaRef ds:uri="http://purl.org/dc/dcmitype/"/>
  </ds:schemaRefs>
</ds:datastoreItem>
</file>

<file path=customXml/itemProps4.xml><?xml version="1.0" encoding="utf-8"?>
<ds:datastoreItem xmlns:ds="http://schemas.openxmlformats.org/officeDocument/2006/customXml" ds:itemID="{633E44D6-8968-41B9-8EE6-D58FD4AB0B2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Zachery Holsinger</dc:creator>
  <keywords/>
  <lastModifiedBy>Energy Monitoring Management System</lastModifiedBy>
  <revision>9</revision>
  <dcterms:created xsi:type="dcterms:W3CDTF">2021-03-17T20:41:00.0000000Z</dcterms:created>
  <dcterms:modified xsi:type="dcterms:W3CDTF">2021-03-25T15:46:20.1490216Z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0x010100BB9B3AC608476546BFB42E02FC4369A7</vt:lpwstr>
  </property>
</Properties>
</file>